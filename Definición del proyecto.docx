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24636" w14:textId="77777777" w:rsidR="00366E4D" w:rsidRPr="005872EC" w:rsidRDefault="00366E4D" w:rsidP="00366E4D">
      <w:pPr>
        <w:pStyle w:val="SuperTitle"/>
        <w:rPr>
          <w:rFonts w:cs="Arial"/>
          <w:lang w:val="es-MX"/>
        </w:rPr>
      </w:pPr>
      <w:r w:rsidRPr="005872EC">
        <w:rPr>
          <w:rFonts w:cs="Arial"/>
          <w:lang w:val="es-MX"/>
        </w:rPr>
        <w:tab/>
      </w:r>
    </w:p>
    <w:p w14:paraId="0F3C72CA" w14:textId="30B82EF9" w:rsidR="00851BE3" w:rsidRDefault="00052D90" w:rsidP="00851BE3">
      <w:pPr>
        <w:pStyle w:val="Ttulo"/>
        <w:spacing w:after="720"/>
        <w:rPr>
          <w:ins w:id="0" w:author="Shannon Sen Perdomo" w:date="2021-05-30T16:56:00Z"/>
          <w:rFonts w:cs="Arial"/>
          <w:color w:val="8064A2" w:themeColor="accent4"/>
          <w:sz w:val="40"/>
          <w:szCs w:val="40"/>
          <w:lang w:val="es-MX"/>
        </w:rPr>
      </w:pPr>
      <w:bookmarkStart w:id="1" w:name="_Toc264212869"/>
      <w:bookmarkStart w:id="2" w:name="_Toc290578500"/>
      <w:bookmarkStart w:id="3" w:name="_Toc290582073"/>
      <w:bookmarkStart w:id="4" w:name="_Toc290629429"/>
      <w:r w:rsidRPr="005872EC">
        <w:rPr>
          <w:rFonts w:cs="Arial"/>
          <w:sz w:val="72"/>
          <w:lang w:val="es-MX"/>
        </w:rPr>
        <w:t>Guía de definición del proyecto</w:t>
      </w:r>
      <w:r w:rsidR="00366E4D" w:rsidRPr="005872EC">
        <w:rPr>
          <w:rFonts w:cs="Arial"/>
          <w:sz w:val="72"/>
          <w:lang w:val="es-MX"/>
        </w:rPr>
        <w:br/>
      </w:r>
      <w:r w:rsidR="00366E4D" w:rsidRPr="005872EC">
        <w:rPr>
          <w:rFonts w:cs="Arial"/>
          <w:sz w:val="72"/>
          <w:lang w:val="es-MX"/>
        </w:rPr>
        <w:br/>
      </w:r>
      <w:bookmarkEnd w:id="1"/>
      <w:bookmarkEnd w:id="2"/>
      <w:bookmarkEnd w:id="3"/>
      <w:bookmarkEnd w:id="4"/>
      <w:del w:id="5" w:author="Shannon Sen Perdomo" w:date="2021-05-29T16:31:00Z">
        <w:r w:rsidR="009D482F" w:rsidRPr="00806EA3" w:rsidDel="00D90F3D">
          <w:rPr>
            <w:rFonts w:cs="Arial"/>
            <w:b w:val="0"/>
            <w:bCs/>
            <w:sz w:val="40"/>
            <w:szCs w:val="40"/>
            <w:lang w:val="es-MX"/>
            <w:rPrChange w:id="6" w:author="Shannon Sen Perdomo" w:date="2021-05-30T16:57:00Z">
              <w:rPr>
                <w:rFonts w:cs="Arial"/>
                <w:color w:val="8064A2" w:themeColor="accent4"/>
                <w:sz w:val="40"/>
                <w:szCs w:val="40"/>
                <w:lang w:val="es-MX"/>
              </w:rPr>
            </w:rPrChange>
          </w:rPr>
          <w:delText>[Nombre del proyecto]</w:delText>
        </w:r>
      </w:del>
      <w:ins w:id="7" w:author="Shannon Sen Perdomo" w:date="2021-05-29T16:31:00Z">
        <w:r w:rsidR="00D90F3D" w:rsidRPr="00806EA3">
          <w:rPr>
            <w:rFonts w:cs="Arial"/>
            <w:b w:val="0"/>
            <w:bCs/>
            <w:sz w:val="40"/>
            <w:szCs w:val="40"/>
            <w:lang w:val="es-MX"/>
            <w:rPrChange w:id="8" w:author="Shannon Sen Perdomo" w:date="2021-05-30T16:57:00Z">
              <w:rPr>
                <w:rFonts w:cs="Arial"/>
                <w:color w:val="8064A2" w:themeColor="accent4"/>
                <w:sz w:val="40"/>
                <w:szCs w:val="40"/>
                <w:lang w:val="es-MX"/>
              </w:rPr>
            </w:rPrChange>
          </w:rPr>
          <w:t>Overthinking</w:t>
        </w:r>
      </w:ins>
    </w:p>
    <w:p w14:paraId="24EEE6AB" w14:textId="595D1D33" w:rsidR="00D00242" w:rsidRPr="005872EC" w:rsidRDefault="00D00242" w:rsidP="00851BE3">
      <w:pPr>
        <w:pStyle w:val="Ttulo"/>
        <w:spacing w:after="720"/>
        <w:rPr>
          <w:rFonts w:cs="Arial"/>
          <w:sz w:val="40"/>
          <w:szCs w:val="40"/>
          <w:lang w:val="es-MX"/>
        </w:rPr>
      </w:pPr>
      <w:ins w:id="9" w:author="Shannon Sen Perdomo" w:date="2021-05-30T16:56:00Z">
        <w:r w:rsidRPr="00D00242">
          <w:rPr>
            <w:rFonts w:cs="Arial"/>
            <w:sz w:val="40"/>
            <w:szCs w:val="40"/>
          </w:rPr>
          <w:drawing>
            <wp:inline distT="0" distB="0" distL="0" distR="0" wp14:anchorId="643620D7" wp14:editId="63EBC273">
              <wp:extent cx="1828800" cy="1828800"/>
              <wp:effectExtent l="0" t="0" r="0" b="0"/>
              <wp:docPr id="5" name="Picture 4" descr="Logotipo&#10;&#10;Descripción generada automáticamente">
                <a:extLst xmlns:a="http://schemas.openxmlformats.org/drawingml/2006/main">
                  <a:ext uri="{FF2B5EF4-FFF2-40B4-BE49-F238E27FC236}">
                    <a16:creationId xmlns:a16="http://schemas.microsoft.com/office/drawing/2014/main" id="{2576DADA-FBDB-448B-AE98-2696799780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tipo&#10;&#10;Descripción generada automáticamente">
                        <a:extLst>
                          <a:ext uri="{FF2B5EF4-FFF2-40B4-BE49-F238E27FC236}">
                            <a16:creationId xmlns:a16="http://schemas.microsoft.com/office/drawing/2014/main" id="{2576DADA-FBDB-448B-AE98-26967997808D}"/>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79" cy="1828879"/>
                      </a:xfrm>
                      <a:prstGeom prst="rect">
                        <a:avLst/>
                      </a:prstGeom>
                      <a:noFill/>
                    </pic:spPr>
                  </pic:pic>
                </a:graphicData>
              </a:graphic>
            </wp:inline>
          </w:drawing>
        </w:r>
      </w:ins>
    </w:p>
    <w:p w14:paraId="1D0C7BD0" w14:textId="0145583A" w:rsidR="00366E4D" w:rsidRPr="005872EC" w:rsidRDefault="009D482F" w:rsidP="00366E4D">
      <w:pPr>
        <w:pStyle w:val="ByLine"/>
        <w:rPr>
          <w:rFonts w:cs="Arial"/>
          <w:lang w:val="es-MX"/>
        </w:rPr>
      </w:pPr>
      <w:r w:rsidRPr="005872EC">
        <w:rPr>
          <w:rFonts w:cs="Arial"/>
          <w:lang w:val="es-MX"/>
        </w:rPr>
        <w:t xml:space="preserve">Versión </w:t>
      </w:r>
      <w:ins w:id="10" w:author="Shannon Sen Perdomo" w:date="2021-05-29T16:32:00Z">
        <w:r w:rsidR="00D90F3D" w:rsidRPr="00806EA3">
          <w:rPr>
            <w:rFonts w:cs="Arial"/>
            <w:b w:val="0"/>
            <w:bCs w:val="0"/>
            <w:lang w:val="es-MX"/>
            <w:rPrChange w:id="11" w:author="Shannon Sen Perdomo" w:date="2021-05-30T16:57:00Z">
              <w:rPr>
                <w:rFonts w:cs="Arial"/>
                <w:color w:val="8064A2" w:themeColor="accent4"/>
                <w:lang w:val="es-MX"/>
              </w:rPr>
            </w:rPrChange>
          </w:rPr>
          <w:t>0.1</w:t>
        </w:r>
      </w:ins>
      <w:del w:id="12" w:author="Shannon Sen Perdomo" w:date="2021-05-29T16:32:00Z">
        <w:r w:rsidRPr="005872EC" w:rsidDel="00D90F3D">
          <w:rPr>
            <w:rFonts w:cs="Arial"/>
            <w:color w:val="8064A2" w:themeColor="accent4"/>
            <w:lang w:val="es-MX"/>
          </w:rPr>
          <w:delText>[número de versión]</w:delText>
        </w:r>
      </w:del>
    </w:p>
    <w:p w14:paraId="02F69888" w14:textId="77777777" w:rsidR="00366E4D" w:rsidRPr="005872EC" w:rsidRDefault="00366E4D" w:rsidP="00366E4D">
      <w:pPr>
        <w:pStyle w:val="ByLine"/>
        <w:spacing w:before="0" w:after="0" w:line="360" w:lineRule="auto"/>
        <w:rPr>
          <w:rFonts w:cs="Arial"/>
          <w:lang w:val="es-MX"/>
        </w:rPr>
      </w:pPr>
      <w:r w:rsidRPr="005872EC">
        <w:rPr>
          <w:rFonts w:cs="Arial"/>
          <w:lang w:val="es-MX"/>
        </w:rPr>
        <w:t>Elaborado por:</w:t>
      </w:r>
    </w:p>
    <w:p w14:paraId="49465533" w14:textId="3BD85783" w:rsidR="009D482F" w:rsidRPr="00D00242" w:rsidRDefault="009D482F" w:rsidP="009D482F">
      <w:pPr>
        <w:pStyle w:val="ByLine"/>
        <w:spacing w:before="0" w:after="0" w:line="360" w:lineRule="auto"/>
        <w:rPr>
          <w:rFonts w:cs="Arial"/>
          <w:b w:val="0"/>
          <w:bCs w:val="0"/>
          <w:lang w:val="es-MX"/>
          <w:rPrChange w:id="13" w:author="Shannon Sen Perdomo" w:date="2021-05-30T16:57:00Z">
            <w:rPr>
              <w:rFonts w:cs="Arial"/>
              <w:color w:val="8064A2" w:themeColor="accent4"/>
              <w:lang w:val="es-MX"/>
            </w:rPr>
          </w:rPrChange>
        </w:rPr>
      </w:pPr>
      <w:del w:id="14" w:author="Shannon Sen Perdomo" w:date="2021-05-30T14:26:00Z">
        <w:r w:rsidRPr="00D00242" w:rsidDel="00AF3CA0">
          <w:rPr>
            <w:rFonts w:cs="Arial"/>
            <w:b w:val="0"/>
            <w:bCs w:val="0"/>
            <w:lang w:val="es-MX"/>
            <w:rPrChange w:id="15" w:author="Shannon Sen Perdomo" w:date="2021-05-30T16:57:00Z">
              <w:rPr>
                <w:rFonts w:cs="Arial"/>
                <w:color w:val="8064A2" w:themeColor="accent4"/>
                <w:lang w:val="es-MX"/>
              </w:rPr>
            </w:rPrChange>
          </w:rPr>
          <w:delText>[Autor 1]</w:delText>
        </w:r>
      </w:del>
      <w:ins w:id="16" w:author="Shannon Sen Perdomo" w:date="2021-05-30T14:26:00Z">
        <w:r w:rsidR="00AF3CA0" w:rsidRPr="00D00242">
          <w:rPr>
            <w:rFonts w:cs="Arial"/>
            <w:b w:val="0"/>
            <w:bCs w:val="0"/>
            <w:lang w:val="es-MX"/>
            <w:rPrChange w:id="17" w:author="Shannon Sen Perdomo" w:date="2021-05-30T16:57:00Z">
              <w:rPr>
                <w:rFonts w:cs="Arial"/>
                <w:color w:val="8064A2" w:themeColor="accent4"/>
                <w:lang w:val="es-MX"/>
              </w:rPr>
            </w:rPrChange>
          </w:rPr>
          <w:t>Alexandra Guadalupe Adelfa Oreza Mendicuti</w:t>
        </w:r>
      </w:ins>
    </w:p>
    <w:p w14:paraId="2A3F5D6C" w14:textId="51A192BB" w:rsidR="009D482F" w:rsidRPr="00D00242" w:rsidRDefault="009D482F" w:rsidP="009D482F">
      <w:pPr>
        <w:pStyle w:val="ByLine"/>
        <w:spacing w:before="0" w:after="0" w:line="360" w:lineRule="auto"/>
        <w:rPr>
          <w:rFonts w:cs="Arial"/>
          <w:b w:val="0"/>
          <w:bCs w:val="0"/>
          <w:lang w:val="es-MX"/>
          <w:rPrChange w:id="18" w:author="Shannon Sen Perdomo" w:date="2021-05-30T16:57:00Z">
            <w:rPr>
              <w:rFonts w:cs="Arial"/>
              <w:color w:val="8064A2" w:themeColor="accent4"/>
              <w:lang w:val="es-MX"/>
            </w:rPr>
          </w:rPrChange>
        </w:rPr>
      </w:pPr>
      <w:r w:rsidRPr="00D00242">
        <w:rPr>
          <w:rFonts w:cs="Arial"/>
          <w:b w:val="0"/>
          <w:bCs w:val="0"/>
          <w:lang w:val="es-MX"/>
          <w:rPrChange w:id="19" w:author="Shannon Sen Perdomo" w:date="2021-05-30T16:57:00Z">
            <w:rPr>
              <w:rFonts w:cs="Arial"/>
              <w:color w:val="8064A2" w:themeColor="accent4"/>
              <w:lang w:val="es-MX"/>
            </w:rPr>
          </w:rPrChange>
        </w:rPr>
        <w:t xml:space="preserve"> </w:t>
      </w:r>
      <w:ins w:id="20" w:author="Shannon Sen Perdomo" w:date="2021-05-30T14:26:00Z">
        <w:r w:rsidR="00AF3CA0" w:rsidRPr="00D00242">
          <w:rPr>
            <w:rFonts w:cs="Arial"/>
            <w:b w:val="0"/>
            <w:bCs w:val="0"/>
            <w:lang w:val="es-MX"/>
            <w:rPrChange w:id="21" w:author="Shannon Sen Perdomo" w:date="2021-05-30T16:57:00Z">
              <w:rPr>
                <w:rFonts w:cs="Arial"/>
                <w:color w:val="8064A2" w:themeColor="accent4"/>
                <w:lang w:val="es-MX"/>
              </w:rPr>
            </w:rPrChange>
          </w:rPr>
          <w:t>Noé Alejandro Gonzales Bautista</w:t>
        </w:r>
      </w:ins>
      <w:del w:id="22" w:author="Shannon Sen Perdomo" w:date="2021-05-30T14:26:00Z">
        <w:r w:rsidRPr="00D00242" w:rsidDel="00AF3CA0">
          <w:rPr>
            <w:rFonts w:cs="Arial"/>
            <w:b w:val="0"/>
            <w:bCs w:val="0"/>
            <w:lang w:val="es-MX"/>
            <w:rPrChange w:id="23" w:author="Shannon Sen Perdomo" w:date="2021-05-30T16:57:00Z">
              <w:rPr>
                <w:rFonts w:cs="Arial"/>
                <w:color w:val="8064A2" w:themeColor="accent4"/>
                <w:lang w:val="es-MX"/>
              </w:rPr>
            </w:rPrChange>
          </w:rPr>
          <w:delText>[Autor 2]</w:delText>
        </w:r>
      </w:del>
    </w:p>
    <w:p w14:paraId="5BEFC52F" w14:textId="41DD0521" w:rsidR="009D482F" w:rsidRPr="00D00242" w:rsidRDefault="009D482F" w:rsidP="009D482F">
      <w:pPr>
        <w:pStyle w:val="ByLine"/>
        <w:spacing w:before="0" w:after="0" w:line="360" w:lineRule="auto"/>
        <w:rPr>
          <w:rFonts w:cs="Arial"/>
          <w:b w:val="0"/>
          <w:bCs w:val="0"/>
          <w:lang w:val="es-MX"/>
          <w:rPrChange w:id="24" w:author="Shannon Sen Perdomo" w:date="2021-05-30T16:57:00Z">
            <w:rPr>
              <w:rFonts w:cs="Arial"/>
              <w:color w:val="8064A2" w:themeColor="accent4"/>
              <w:lang w:val="es-MX"/>
            </w:rPr>
          </w:rPrChange>
        </w:rPr>
      </w:pPr>
      <w:r w:rsidRPr="00D00242">
        <w:rPr>
          <w:rFonts w:cs="Arial"/>
          <w:b w:val="0"/>
          <w:bCs w:val="0"/>
          <w:lang w:val="es-MX"/>
          <w:rPrChange w:id="25" w:author="Shannon Sen Perdomo" w:date="2021-05-30T16:57:00Z">
            <w:rPr>
              <w:rFonts w:cs="Arial"/>
              <w:color w:val="8064A2" w:themeColor="accent4"/>
              <w:lang w:val="es-MX"/>
            </w:rPr>
          </w:rPrChange>
        </w:rPr>
        <w:t xml:space="preserve"> </w:t>
      </w:r>
      <w:ins w:id="26" w:author="Shannon Sen Perdomo" w:date="2021-05-30T14:26:00Z">
        <w:r w:rsidR="00AF3CA0" w:rsidRPr="00D00242">
          <w:rPr>
            <w:rFonts w:cs="Arial"/>
            <w:b w:val="0"/>
            <w:bCs w:val="0"/>
            <w:lang w:val="es-MX"/>
            <w:rPrChange w:id="27" w:author="Shannon Sen Perdomo" w:date="2021-05-30T16:57:00Z">
              <w:rPr>
                <w:rFonts w:cs="Arial"/>
                <w:color w:val="8064A2" w:themeColor="accent4"/>
                <w:lang w:val="es-MX"/>
              </w:rPr>
            </w:rPrChange>
          </w:rPr>
          <w:t>Shannon Sen Perdomo</w:t>
        </w:r>
      </w:ins>
      <w:del w:id="28" w:author="Shannon Sen Perdomo" w:date="2021-05-30T14:26:00Z">
        <w:r w:rsidRPr="00D00242" w:rsidDel="00AF3CA0">
          <w:rPr>
            <w:rFonts w:cs="Arial"/>
            <w:b w:val="0"/>
            <w:bCs w:val="0"/>
            <w:lang w:val="es-MX"/>
            <w:rPrChange w:id="29" w:author="Shannon Sen Perdomo" w:date="2021-05-30T16:57:00Z">
              <w:rPr>
                <w:rFonts w:cs="Arial"/>
                <w:color w:val="8064A2" w:themeColor="accent4"/>
                <w:lang w:val="es-MX"/>
              </w:rPr>
            </w:rPrChange>
          </w:rPr>
          <w:delText>[Autor 3]</w:delText>
        </w:r>
      </w:del>
    </w:p>
    <w:p w14:paraId="186C8AD2" w14:textId="11C505D2" w:rsidR="009D482F" w:rsidRPr="00D00242" w:rsidRDefault="009D482F" w:rsidP="009D482F">
      <w:pPr>
        <w:pStyle w:val="ByLine"/>
        <w:spacing w:before="0" w:after="0" w:line="360" w:lineRule="auto"/>
        <w:rPr>
          <w:rFonts w:cs="Arial"/>
          <w:b w:val="0"/>
          <w:bCs w:val="0"/>
          <w:color w:val="8064A2" w:themeColor="accent4"/>
          <w:rPrChange w:id="30" w:author="Shannon Sen Perdomo" w:date="2021-05-30T16:57:00Z">
            <w:rPr>
              <w:rFonts w:cs="Arial"/>
              <w:color w:val="8064A2" w:themeColor="accent4"/>
              <w:lang w:val="es-MX"/>
            </w:rPr>
          </w:rPrChange>
        </w:rPr>
      </w:pPr>
      <w:r w:rsidRPr="00D00242">
        <w:rPr>
          <w:rFonts w:cs="Arial"/>
          <w:b w:val="0"/>
          <w:bCs w:val="0"/>
          <w:lang w:val="es-MX"/>
          <w:rPrChange w:id="31" w:author="Shannon Sen Perdomo" w:date="2021-05-30T16:57:00Z">
            <w:rPr>
              <w:rFonts w:cs="Arial"/>
              <w:color w:val="8064A2" w:themeColor="accent4"/>
              <w:lang w:val="es-MX"/>
            </w:rPr>
          </w:rPrChange>
        </w:rPr>
        <w:t xml:space="preserve"> </w:t>
      </w:r>
      <w:ins w:id="32" w:author="Shannon Sen Perdomo" w:date="2021-05-30T14:27:00Z">
        <w:r w:rsidR="00AF3CA0" w:rsidRPr="00D00242">
          <w:rPr>
            <w:rFonts w:cs="Arial"/>
            <w:b w:val="0"/>
            <w:bCs w:val="0"/>
            <w:rPrChange w:id="33" w:author="Shannon Sen Perdomo" w:date="2021-05-30T16:57:00Z">
              <w:rPr>
                <w:rFonts w:cs="Arial"/>
                <w:color w:val="8064A2" w:themeColor="accent4"/>
                <w:lang w:val="es-MX"/>
              </w:rPr>
            </w:rPrChange>
          </w:rPr>
          <w:t xml:space="preserve">Jorge </w:t>
        </w:r>
        <w:r w:rsidR="00AF3CA0" w:rsidRPr="00D00242">
          <w:rPr>
            <w:rFonts w:cs="Arial"/>
            <w:b w:val="0"/>
            <w:bCs w:val="0"/>
            <w:rPrChange w:id="34" w:author="Shannon Sen Perdomo" w:date="2021-05-30T16:57:00Z">
              <w:rPr>
                <w:rFonts w:cs="Arial"/>
                <w:color w:val="8064A2" w:themeColor="accent4"/>
              </w:rPr>
            </w:rPrChange>
          </w:rPr>
          <w:t>Alberto Chi León</w:t>
        </w:r>
      </w:ins>
      <w:del w:id="35" w:author="Shannon Sen Perdomo" w:date="2021-05-30T14:27:00Z">
        <w:r w:rsidRPr="00D00242" w:rsidDel="00AF3CA0">
          <w:rPr>
            <w:rFonts w:cs="Arial"/>
            <w:b w:val="0"/>
            <w:bCs w:val="0"/>
            <w:color w:val="8064A2" w:themeColor="accent4"/>
            <w:rPrChange w:id="36" w:author="Shannon Sen Perdomo" w:date="2021-05-30T16:57:00Z">
              <w:rPr>
                <w:rFonts w:cs="Arial"/>
                <w:color w:val="8064A2" w:themeColor="accent4"/>
                <w:lang w:val="es-MX"/>
              </w:rPr>
            </w:rPrChange>
          </w:rPr>
          <w:delText>[A</w:delText>
        </w:r>
      </w:del>
      <w:del w:id="37" w:author="Shannon Sen Perdomo" w:date="2021-05-30T14:26:00Z">
        <w:r w:rsidRPr="00D00242" w:rsidDel="00AF3CA0">
          <w:rPr>
            <w:rFonts w:cs="Arial"/>
            <w:b w:val="0"/>
            <w:bCs w:val="0"/>
            <w:color w:val="8064A2" w:themeColor="accent4"/>
            <w:rPrChange w:id="38" w:author="Shannon Sen Perdomo" w:date="2021-05-30T16:57:00Z">
              <w:rPr>
                <w:rFonts w:cs="Arial"/>
                <w:color w:val="8064A2" w:themeColor="accent4"/>
                <w:lang w:val="es-MX"/>
              </w:rPr>
            </w:rPrChange>
          </w:rPr>
          <w:delText>utor 4]</w:delText>
        </w:r>
      </w:del>
    </w:p>
    <w:p w14:paraId="17165F9A" w14:textId="77777777" w:rsidR="00366E4D" w:rsidRPr="00AF3CA0" w:rsidRDefault="00366E4D" w:rsidP="00366E4D">
      <w:pPr>
        <w:pStyle w:val="ChangeHistoryTitle"/>
        <w:spacing w:before="0"/>
        <w:rPr>
          <w:sz w:val="32"/>
          <w:rPrChange w:id="39" w:author="Shannon Sen Perdomo" w:date="2021-05-30T14:27:00Z">
            <w:rPr>
              <w:sz w:val="32"/>
              <w:lang w:val="es-MX"/>
            </w:rPr>
          </w:rPrChange>
        </w:rPr>
      </w:pPr>
    </w:p>
    <w:p w14:paraId="505E4B18" w14:textId="77777777" w:rsidR="00366E4D" w:rsidRPr="00AF3CA0" w:rsidRDefault="00366E4D" w:rsidP="00366E4D">
      <w:pPr>
        <w:pStyle w:val="ChangeHistoryTitle"/>
        <w:spacing w:before="0"/>
        <w:rPr>
          <w:sz w:val="32"/>
          <w:rPrChange w:id="40" w:author="Shannon Sen Perdomo" w:date="2021-05-30T14:27:00Z">
            <w:rPr>
              <w:sz w:val="32"/>
              <w:lang w:val="es-MX"/>
            </w:rPr>
          </w:rPrChange>
        </w:rPr>
        <w:sectPr w:rsidR="00366E4D" w:rsidRPr="00AF3CA0" w:rsidSect="005F1234">
          <w:headerReference w:type="default" r:id="rId9"/>
          <w:footerReference w:type="even" r:id="rId10"/>
          <w:footerReference w:type="default" r:id="rId11"/>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n-US" w:eastAsia="en-US"/>
        </w:rPr>
        <w:id w:val="1852751401"/>
        <w:docPartObj>
          <w:docPartGallery w:val="Table of Contents"/>
          <w:docPartUnique/>
        </w:docPartObj>
      </w:sdtPr>
      <w:sdtEndPr/>
      <w:sdtContent>
        <w:p w14:paraId="4C73C1BE" w14:textId="77777777" w:rsidR="00BE42E6" w:rsidRPr="005872EC" w:rsidRDefault="00BE42E6" w:rsidP="00803152">
          <w:pPr>
            <w:pStyle w:val="TtuloTDC"/>
            <w:jc w:val="center"/>
            <w:rPr>
              <w:rFonts w:ascii="Times" w:eastAsia="Times New Roman" w:hAnsi="Times" w:cs="Times New Roman"/>
              <w:b w:val="0"/>
              <w:bCs w:val="0"/>
              <w:color w:val="auto"/>
              <w:sz w:val="22"/>
              <w:szCs w:val="22"/>
              <w:lang w:eastAsia="en-US"/>
            </w:rPr>
          </w:pPr>
        </w:p>
        <w:p w14:paraId="0FDC70B1" w14:textId="77777777" w:rsidR="00187E0D" w:rsidRPr="005872EC" w:rsidRDefault="00803152" w:rsidP="00803152">
          <w:pPr>
            <w:pStyle w:val="TtuloTDC"/>
            <w:jc w:val="center"/>
            <w:rPr>
              <w:noProof/>
            </w:rPr>
          </w:pPr>
          <w:r w:rsidRPr="005872EC">
            <w:rPr>
              <w:rFonts w:ascii="Arial" w:hAnsi="Arial" w:cs="Arial"/>
              <w:color w:val="auto"/>
              <w:sz w:val="36"/>
              <w:szCs w:val="36"/>
            </w:rPr>
            <w:t>Contenido</w:t>
          </w:r>
          <w:r w:rsidRPr="005872EC">
            <w:fldChar w:fldCharType="begin"/>
          </w:r>
          <w:r w:rsidRPr="005872EC">
            <w:instrText xml:space="preserve"> TOC \o "1-3" \h \z \u </w:instrText>
          </w:r>
          <w:r w:rsidRPr="005872EC">
            <w:fldChar w:fldCharType="separate"/>
          </w:r>
        </w:p>
        <w:p w14:paraId="16DBE18A" w14:textId="77777777" w:rsidR="00187E0D" w:rsidRPr="005872EC" w:rsidRDefault="009E1E53">
          <w:pPr>
            <w:pStyle w:val="TDC1"/>
            <w:rPr>
              <w:rFonts w:asciiTheme="minorHAnsi" w:eastAsiaTheme="minorEastAsia" w:hAnsiTheme="minorHAnsi" w:cstheme="minorBidi"/>
              <w:b w:val="0"/>
              <w:bCs w:val="0"/>
              <w:sz w:val="22"/>
              <w:szCs w:val="22"/>
              <w:lang w:val="es-MX" w:eastAsia="es-MX"/>
            </w:rPr>
          </w:pPr>
          <w:hyperlink w:anchor="_Toc290629430" w:history="1">
            <w:r w:rsidR="00187E0D" w:rsidRPr="005872EC">
              <w:rPr>
                <w:rStyle w:val="Hipervnculo"/>
                <w:lang w:val="es-MX"/>
              </w:rPr>
              <w:t>Introducción</w:t>
            </w:r>
            <w:r w:rsidR="00187E0D" w:rsidRPr="005872EC">
              <w:rPr>
                <w:webHidden/>
                <w:lang w:val="es-MX"/>
              </w:rPr>
              <w:tab/>
            </w:r>
            <w:r w:rsidR="00187E0D" w:rsidRPr="005872EC">
              <w:rPr>
                <w:webHidden/>
                <w:lang w:val="es-MX"/>
              </w:rPr>
              <w:fldChar w:fldCharType="begin"/>
            </w:r>
            <w:r w:rsidR="00187E0D" w:rsidRPr="005872EC">
              <w:rPr>
                <w:webHidden/>
                <w:lang w:val="es-MX"/>
              </w:rPr>
              <w:instrText xml:space="preserve"> PAGEREF _Toc290629430 \h </w:instrText>
            </w:r>
            <w:r w:rsidR="00187E0D" w:rsidRPr="005872EC">
              <w:rPr>
                <w:webHidden/>
                <w:lang w:val="es-MX"/>
              </w:rPr>
            </w:r>
            <w:r w:rsidR="00187E0D" w:rsidRPr="005872EC">
              <w:rPr>
                <w:webHidden/>
                <w:lang w:val="es-MX"/>
              </w:rPr>
              <w:fldChar w:fldCharType="separate"/>
            </w:r>
            <w:r w:rsidR="000856A8" w:rsidRPr="005872EC">
              <w:rPr>
                <w:webHidden/>
                <w:lang w:val="es-MX"/>
              </w:rPr>
              <w:t>2</w:t>
            </w:r>
            <w:r w:rsidR="00187E0D" w:rsidRPr="005872EC">
              <w:rPr>
                <w:webHidden/>
                <w:lang w:val="es-MX"/>
              </w:rPr>
              <w:fldChar w:fldCharType="end"/>
            </w:r>
          </w:hyperlink>
        </w:p>
        <w:p w14:paraId="0C681732" w14:textId="77777777" w:rsidR="00187E0D" w:rsidRPr="005872EC" w:rsidRDefault="009E1E53">
          <w:pPr>
            <w:pStyle w:val="TDC1"/>
            <w:rPr>
              <w:rFonts w:asciiTheme="minorHAnsi" w:eastAsiaTheme="minorEastAsia" w:hAnsiTheme="minorHAnsi" w:cstheme="minorBidi"/>
              <w:b w:val="0"/>
              <w:bCs w:val="0"/>
              <w:sz w:val="22"/>
              <w:szCs w:val="22"/>
              <w:lang w:val="es-MX" w:eastAsia="es-MX"/>
            </w:rPr>
          </w:pPr>
          <w:hyperlink w:anchor="_Toc290629431" w:history="1">
            <w:r w:rsidR="00187E0D" w:rsidRPr="005872EC">
              <w:rPr>
                <w:rStyle w:val="Hipervnculo"/>
                <w:lang w:val="es-MX"/>
              </w:rPr>
              <w:t>Contenido</w:t>
            </w:r>
            <w:r w:rsidR="00187E0D" w:rsidRPr="005872EC">
              <w:rPr>
                <w:webHidden/>
                <w:lang w:val="es-MX"/>
              </w:rPr>
              <w:tab/>
            </w:r>
            <w:r w:rsidR="00187E0D" w:rsidRPr="005872EC">
              <w:rPr>
                <w:webHidden/>
                <w:lang w:val="es-MX"/>
              </w:rPr>
              <w:fldChar w:fldCharType="begin"/>
            </w:r>
            <w:r w:rsidR="00187E0D" w:rsidRPr="005872EC">
              <w:rPr>
                <w:webHidden/>
                <w:lang w:val="es-MX"/>
              </w:rPr>
              <w:instrText xml:space="preserve"> PAGEREF _Toc290629431 \h </w:instrText>
            </w:r>
            <w:r w:rsidR="00187E0D" w:rsidRPr="005872EC">
              <w:rPr>
                <w:webHidden/>
                <w:lang w:val="es-MX"/>
              </w:rPr>
            </w:r>
            <w:r w:rsidR="00187E0D" w:rsidRPr="005872EC">
              <w:rPr>
                <w:webHidden/>
                <w:lang w:val="es-MX"/>
              </w:rPr>
              <w:fldChar w:fldCharType="separate"/>
            </w:r>
            <w:r w:rsidR="000856A8" w:rsidRPr="005872EC">
              <w:rPr>
                <w:webHidden/>
                <w:lang w:val="es-MX"/>
              </w:rPr>
              <w:t>2</w:t>
            </w:r>
            <w:r w:rsidR="00187E0D" w:rsidRPr="005872EC">
              <w:rPr>
                <w:webHidden/>
                <w:lang w:val="es-MX"/>
              </w:rPr>
              <w:fldChar w:fldCharType="end"/>
            </w:r>
          </w:hyperlink>
        </w:p>
        <w:p w14:paraId="104E8526" w14:textId="77777777" w:rsidR="00187E0D" w:rsidRPr="005872EC" w:rsidRDefault="009E1E53">
          <w:pPr>
            <w:pStyle w:val="TDC1"/>
            <w:rPr>
              <w:rFonts w:asciiTheme="minorHAnsi" w:eastAsiaTheme="minorEastAsia" w:hAnsiTheme="minorHAnsi" w:cstheme="minorBidi"/>
              <w:b w:val="0"/>
              <w:bCs w:val="0"/>
              <w:sz w:val="22"/>
              <w:szCs w:val="22"/>
              <w:lang w:val="es-MX" w:eastAsia="es-MX"/>
            </w:rPr>
          </w:pPr>
          <w:hyperlink w:anchor="_Toc290629432" w:history="1">
            <w:r w:rsidR="00187E0D" w:rsidRPr="005872EC">
              <w:rPr>
                <w:rStyle w:val="Hipervnculo"/>
                <w:lang w:val="es-MX"/>
              </w:rPr>
              <w:t>Conclusiones</w:t>
            </w:r>
            <w:r w:rsidR="00187E0D" w:rsidRPr="005872EC">
              <w:rPr>
                <w:webHidden/>
                <w:lang w:val="es-MX"/>
              </w:rPr>
              <w:tab/>
            </w:r>
            <w:r w:rsidR="00187E0D" w:rsidRPr="005872EC">
              <w:rPr>
                <w:webHidden/>
                <w:lang w:val="es-MX"/>
              </w:rPr>
              <w:fldChar w:fldCharType="begin"/>
            </w:r>
            <w:r w:rsidR="00187E0D" w:rsidRPr="005872EC">
              <w:rPr>
                <w:webHidden/>
                <w:lang w:val="es-MX"/>
              </w:rPr>
              <w:instrText xml:space="preserve"> PAGEREF _Toc290629432 \h </w:instrText>
            </w:r>
            <w:r w:rsidR="00187E0D" w:rsidRPr="005872EC">
              <w:rPr>
                <w:webHidden/>
                <w:lang w:val="es-MX"/>
              </w:rPr>
            </w:r>
            <w:r w:rsidR="00187E0D" w:rsidRPr="005872EC">
              <w:rPr>
                <w:webHidden/>
                <w:lang w:val="es-MX"/>
              </w:rPr>
              <w:fldChar w:fldCharType="separate"/>
            </w:r>
            <w:r w:rsidR="000856A8" w:rsidRPr="005872EC">
              <w:rPr>
                <w:webHidden/>
                <w:lang w:val="es-MX"/>
              </w:rPr>
              <w:t>3</w:t>
            </w:r>
            <w:r w:rsidR="00187E0D" w:rsidRPr="005872EC">
              <w:rPr>
                <w:webHidden/>
                <w:lang w:val="es-MX"/>
              </w:rPr>
              <w:fldChar w:fldCharType="end"/>
            </w:r>
          </w:hyperlink>
        </w:p>
        <w:p w14:paraId="2F56CE2F" w14:textId="77777777" w:rsidR="00803152" w:rsidRPr="005872EC" w:rsidRDefault="00803152">
          <w:pPr>
            <w:rPr>
              <w:lang w:val="es-MX"/>
            </w:rPr>
          </w:pPr>
          <w:r w:rsidRPr="005872EC">
            <w:rPr>
              <w:b/>
              <w:bCs/>
              <w:lang w:val="es-MX"/>
            </w:rPr>
            <w:fldChar w:fldCharType="end"/>
          </w:r>
        </w:p>
      </w:sdtContent>
    </w:sdt>
    <w:p w14:paraId="3030B093" w14:textId="77777777" w:rsidR="00366E4D" w:rsidRPr="005872EC" w:rsidRDefault="00366E4D" w:rsidP="00803152">
      <w:pPr>
        <w:pStyle w:val="TOCTitle"/>
        <w:jc w:val="center"/>
        <w:rPr>
          <w:rFonts w:cs="Arial"/>
          <w:lang w:val="es-MX"/>
        </w:rPr>
      </w:pPr>
    </w:p>
    <w:p w14:paraId="56F2C687" w14:textId="77777777" w:rsidR="00803152" w:rsidRPr="005872EC" w:rsidRDefault="00803152" w:rsidP="00803152">
      <w:pPr>
        <w:pStyle w:val="TOCTitle"/>
        <w:jc w:val="center"/>
        <w:rPr>
          <w:rFonts w:cs="Arial"/>
          <w:lang w:val="es-MX"/>
        </w:rPr>
      </w:pPr>
    </w:p>
    <w:p w14:paraId="3AB6FBB1" w14:textId="77777777" w:rsidR="00366E4D" w:rsidRPr="005872EC" w:rsidRDefault="00366E4D" w:rsidP="00366E4D">
      <w:pPr>
        <w:rPr>
          <w:lang w:val="es-MX"/>
        </w:rPr>
      </w:pPr>
    </w:p>
    <w:p w14:paraId="18E27631" w14:textId="77777777" w:rsidR="00187E0D" w:rsidRPr="005872EC" w:rsidRDefault="00C523CD" w:rsidP="00187E0D">
      <w:pPr>
        <w:pStyle w:val="Ttulo1"/>
        <w:rPr>
          <w:lang w:val="es-MX"/>
        </w:rPr>
      </w:pPr>
      <w:bookmarkStart w:id="57" w:name="_Toc264212870"/>
      <w:bookmarkStart w:id="58" w:name="_Toc359986502"/>
      <w:r w:rsidRPr="005872EC">
        <w:rPr>
          <w:lang w:val="es-MX"/>
        </w:rPr>
        <w:br w:type="page"/>
      </w:r>
      <w:bookmarkStart w:id="59" w:name="_Toc290629430"/>
      <w:bookmarkEnd w:id="57"/>
      <w:bookmarkEnd w:id="58"/>
      <w:r w:rsidR="00187E0D" w:rsidRPr="005872EC">
        <w:rPr>
          <w:lang w:val="es-MX"/>
        </w:rPr>
        <w:lastRenderedPageBreak/>
        <w:t>Introducción</w:t>
      </w:r>
      <w:bookmarkEnd w:id="59"/>
    </w:p>
    <w:p w14:paraId="42DCF4D1" w14:textId="6C4118A3" w:rsidR="00187E0D" w:rsidRPr="00BD2850" w:rsidRDefault="00B03A56" w:rsidP="00163903">
      <w:pPr>
        <w:jc w:val="both"/>
        <w:rPr>
          <w:rFonts w:asciiTheme="minorHAnsi" w:hAnsiTheme="minorHAnsi" w:cstheme="minorHAnsi"/>
          <w:sz w:val="24"/>
          <w:szCs w:val="24"/>
          <w:lang w:val="es-MX"/>
          <w:rPrChange w:id="60" w:author="Shannon Sen Perdomo" w:date="2021-05-30T16:04:00Z">
            <w:rPr>
              <w:rFonts w:asciiTheme="minorHAnsi" w:hAnsiTheme="minorHAnsi" w:cstheme="minorHAnsi"/>
              <w:color w:val="8064A2" w:themeColor="accent4"/>
              <w:lang w:val="es-MX"/>
            </w:rPr>
          </w:rPrChange>
        </w:rPr>
      </w:pPr>
      <w:ins w:id="61" w:author="Shannon Sen Perdomo" w:date="2021-05-29T16:23:00Z">
        <w:r w:rsidRPr="00BD2850">
          <w:rPr>
            <w:rFonts w:asciiTheme="minorHAnsi" w:hAnsiTheme="minorHAnsi" w:cstheme="minorHAnsi"/>
            <w:sz w:val="24"/>
            <w:szCs w:val="24"/>
            <w:lang w:val="es-MX"/>
            <w:rPrChange w:id="62" w:author="Shannon Sen Perdomo" w:date="2021-05-30T16:04:00Z">
              <w:rPr>
                <w:rFonts w:asciiTheme="minorHAnsi" w:hAnsiTheme="minorHAnsi" w:cstheme="minorHAnsi"/>
                <w:color w:val="8064A2" w:themeColor="accent4"/>
                <w:lang w:val="es-MX"/>
              </w:rPr>
            </w:rPrChange>
          </w:rPr>
          <w:t xml:space="preserve">Este documento </w:t>
        </w:r>
      </w:ins>
      <w:ins w:id="63" w:author="Shannon Sen Perdomo" w:date="2021-05-29T16:28:00Z">
        <w:r w:rsidR="000B4153" w:rsidRPr="00BD2850">
          <w:rPr>
            <w:rFonts w:asciiTheme="minorHAnsi" w:hAnsiTheme="minorHAnsi" w:cstheme="minorHAnsi"/>
            <w:sz w:val="24"/>
            <w:szCs w:val="24"/>
            <w:lang w:val="es-MX"/>
            <w:rPrChange w:id="64" w:author="Shannon Sen Perdomo" w:date="2021-05-30T16:04:00Z">
              <w:rPr>
                <w:rFonts w:asciiTheme="minorHAnsi" w:hAnsiTheme="minorHAnsi" w:cstheme="minorHAnsi"/>
                <w:color w:val="8064A2" w:themeColor="accent4"/>
                <w:lang w:val="es-MX"/>
              </w:rPr>
            </w:rPrChange>
          </w:rPr>
          <w:t>presenta</w:t>
        </w:r>
      </w:ins>
      <w:ins w:id="65" w:author="Shannon Sen Perdomo" w:date="2021-05-29T16:23:00Z">
        <w:r w:rsidRPr="00BD2850">
          <w:rPr>
            <w:rFonts w:asciiTheme="minorHAnsi" w:hAnsiTheme="minorHAnsi" w:cstheme="minorHAnsi"/>
            <w:sz w:val="24"/>
            <w:szCs w:val="24"/>
            <w:lang w:val="es-MX"/>
            <w:rPrChange w:id="66" w:author="Shannon Sen Perdomo" w:date="2021-05-30T16:04:00Z">
              <w:rPr>
                <w:rFonts w:asciiTheme="minorHAnsi" w:hAnsiTheme="minorHAnsi" w:cstheme="minorHAnsi"/>
                <w:color w:val="8064A2" w:themeColor="accent4"/>
                <w:lang w:val="es-MX"/>
              </w:rPr>
            </w:rPrChange>
          </w:rPr>
          <w:t xml:space="preserve"> una descripción</w:t>
        </w:r>
      </w:ins>
      <w:ins w:id="67" w:author="Shannon Sen Perdomo" w:date="2021-05-29T16:25:00Z">
        <w:r w:rsidRPr="00BD2850">
          <w:rPr>
            <w:rFonts w:asciiTheme="minorHAnsi" w:hAnsiTheme="minorHAnsi" w:cstheme="minorHAnsi"/>
            <w:sz w:val="24"/>
            <w:szCs w:val="24"/>
            <w:lang w:val="es-MX"/>
            <w:rPrChange w:id="68" w:author="Shannon Sen Perdomo" w:date="2021-05-30T16:04:00Z">
              <w:rPr>
                <w:rFonts w:asciiTheme="minorHAnsi" w:hAnsiTheme="minorHAnsi" w:cstheme="minorHAnsi"/>
                <w:color w:val="8064A2" w:themeColor="accent4"/>
                <w:lang w:val="es-MX"/>
              </w:rPr>
            </w:rPrChange>
          </w:rPr>
          <w:t xml:space="preserve"> estructurada</w:t>
        </w:r>
      </w:ins>
      <w:ins w:id="69" w:author="Shannon Sen Perdomo" w:date="2021-05-29T16:24:00Z">
        <w:r w:rsidRPr="00BD2850">
          <w:rPr>
            <w:rFonts w:asciiTheme="minorHAnsi" w:hAnsiTheme="minorHAnsi" w:cstheme="minorHAnsi"/>
            <w:sz w:val="24"/>
            <w:szCs w:val="24"/>
            <w:lang w:val="es-MX"/>
            <w:rPrChange w:id="70" w:author="Shannon Sen Perdomo" w:date="2021-05-30T16:04:00Z">
              <w:rPr>
                <w:rFonts w:asciiTheme="minorHAnsi" w:hAnsiTheme="minorHAnsi" w:cstheme="minorHAnsi"/>
                <w:color w:val="8064A2" w:themeColor="accent4"/>
                <w:lang w:val="es-MX"/>
              </w:rPr>
            </w:rPrChange>
          </w:rPr>
          <w:t xml:space="preserve"> sobre el comportamiento completo del sistema “Overthinking</w:t>
        </w:r>
      </w:ins>
      <w:ins w:id="71" w:author="Shannon Sen Perdomo" w:date="2021-05-29T16:25:00Z">
        <w:r w:rsidRPr="00BD2850">
          <w:rPr>
            <w:rFonts w:asciiTheme="minorHAnsi" w:hAnsiTheme="minorHAnsi" w:cstheme="minorHAnsi"/>
            <w:sz w:val="24"/>
            <w:szCs w:val="24"/>
            <w:lang w:val="es-MX"/>
            <w:rPrChange w:id="72" w:author="Shannon Sen Perdomo" w:date="2021-05-30T16:04:00Z">
              <w:rPr>
                <w:rFonts w:asciiTheme="minorHAnsi" w:hAnsiTheme="minorHAnsi" w:cstheme="minorHAnsi"/>
                <w:color w:val="8064A2" w:themeColor="accent4"/>
                <w:lang w:val="es-MX"/>
              </w:rPr>
            </w:rPrChange>
          </w:rPr>
          <w:t>”</w:t>
        </w:r>
      </w:ins>
      <w:ins w:id="73" w:author="Shannon Sen Perdomo" w:date="2021-05-29T16:31:00Z">
        <w:r w:rsidR="00D90F3D" w:rsidRPr="00BD2850">
          <w:rPr>
            <w:rFonts w:asciiTheme="minorHAnsi" w:hAnsiTheme="minorHAnsi" w:cstheme="minorHAnsi"/>
            <w:sz w:val="24"/>
            <w:szCs w:val="24"/>
            <w:lang w:val="es-MX"/>
            <w:rPrChange w:id="74" w:author="Shannon Sen Perdomo" w:date="2021-05-30T16:04:00Z">
              <w:rPr>
                <w:rFonts w:asciiTheme="minorHAnsi" w:hAnsiTheme="minorHAnsi" w:cstheme="minorHAnsi"/>
                <w:lang w:val="es-MX"/>
              </w:rPr>
            </w:rPrChange>
          </w:rPr>
          <w:t xml:space="preserve"> </w:t>
        </w:r>
      </w:ins>
      <w:ins w:id="75" w:author="Shannon Sen Perdomo" w:date="2021-05-29T16:26:00Z">
        <w:r w:rsidRPr="00BD2850">
          <w:rPr>
            <w:rFonts w:asciiTheme="minorHAnsi" w:hAnsiTheme="minorHAnsi" w:cstheme="minorHAnsi"/>
            <w:sz w:val="24"/>
            <w:szCs w:val="24"/>
            <w:lang w:val="es-MX"/>
            <w:rPrChange w:id="76" w:author="Shannon Sen Perdomo" w:date="2021-05-30T16:04:00Z">
              <w:rPr>
                <w:rFonts w:asciiTheme="minorHAnsi" w:hAnsiTheme="minorHAnsi" w:cstheme="minorHAnsi"/>
                <w:color w:val="8064A2" w:themeColor="accent4"/>
                <w:lang w:val="es-MX"/>
              </w:rPr>
            </w:rPrChange>
          </w:rPr>
          <w:t xml:space="preserve">basándose en la plantilla proporcionada por el profesor </w:t>
        </w:r>
      </w:ins>
      <w:ins w:id="77" w:author="Shannon Sen Perdomo" w:date="2021-05-29T16:27:00Z">
        <w:r w:rsidRPr="00BD2850">
          <w:rPr>
            <w:rFonts w:asciiTheme="minorHAnsi" w:hAnsiTheme="minorHAnsi" w:cstheme="minorHAnsi"/>
            <w:sz w:val="24"/>
            <w:szCs w:val="24"/>
            <w:lang w:val="es-MX"/>
            <w:rPrChange w:id="78" w:author="Shannon Sen Perdomo" w:date="2021-05-30T16:04:00Z">
              <w:rPr>
                <w:rFonts w:asciiTheme="minorHAnsi" w:hAnsiTheme="minorHAnsi" w:cstheme="minorHAnsi"/>
                <w:color w:val="8064A2" w:themeColor="accent4"/>
                <w:lang w:val="es-MX"/>
              </w:rPr>
            </w:rPrChange>
          </w:rPr>
          <w:t xml:space="preserve">Victor Hugo Menéndez </w:t>
        </w:r>
      </w:ins>
      <w:ins w:id="79" w:author="Shannon Sen Perdomo" w:date="2021-05-29T16:28:00Z">
        <w:r w:rsidRPr="00BD2850">
          <w:rPr>
            <w:rFonts w:asciiTheme="minorHAnsi" w:hAnsiTheme="minorHAnsi" w:cstheme="minorHAnsi"/>
            <w:sz w:val="24"/>
            <w:szCs w:val="24"/>
            <w:lang w:val="es-MX"/>
            <w:rPrChange w:id="80" w:author="Shannon Sen Perdomo" w:date="2021-05-30T16:04:00Z">
              <w:rPr>
                <w:rFonts w:asciiTheme="minorHAnsi" w:hAnsiTheme="minorHAnsi" w:cstheme="minorHAnsi"/>
                <w:color w:val="8064A2" w:themeColor="accent4"/>
                <w:lang w:val="es-MX"/>
              </w:rPr>
            </w:rPrChange>
          </w:rPr>
          <w:t>Domínguez.</w:t>
        </w:r>
      </w:ins>
      <w:ins w:id="81" w:author="Shannon Sen Perdomo" w:date="2021-05-29T16:26:00Z">
        <w:r w:rsidRPr="00BD2850">
          <w:rPr>
            <w:rFonts w:asciiTheme="minorHAnsi" w:hAnsiTheme="minorHAnsi" w:cstheme="minorHAnsi"/>
            <w:sz w:val="24"/>
            <w:szCs w:val="24"/>
            <w:lang w:val="es-MX"/>
            <w:rPrChange w:id="82" w:author="Shannon Sen Perdomo" w:date="2021-05-30T16:04:00Z">
              <w:rPr>
                <w:rFonts w:asciiTheme="minorHAnsi" w:hAnsiTheme="minorHAnsi" w:cstheme="minorHAnsi"/>
                <w:color w:val="8064A2" w:themeColor="accent4"/>
                <w:lang w:val="es-MX"/>
              </w:rPr>
            </w:rPrChange>
          </w:rPr>
          <w:t xml:space="preserve"> En el cual se resaltan</w:t>
        </w:r>
      </w:ins>
      <w:ins w:id="83" w:author="Shannon Sen Perdomo" w:date="2021-05-30T16:59:00Z">
        <w:r w:rsidR="00D71130">
          <w:rPr>
            <w:rFonts w:asciiTheme="minorHAnsi" w:hAnsiTheme="minorHAnsi" w:cstheme="minorHAnsi"/>
            <w:sz w:val="24"/>
            <w:szCs w:val="24"/>
            <w:lang w:val="es-MX"/>
          </w:rPr>
          <w:t xml:space="preserve"> la justificación, los </w:t>
        </w:r>
      </w:ins>
      <w:ins w:id="84" w:author="Shannon Sen Perdomo" w:date="2021-05-30T17:00:00Z">
        <w:r w:rsidR="00D71130">
          <w:rPr>
            <w:rFonts w:asciiTheme="minorHAnsi" w:hAnsiTheme="minorHAnsi" w:cstheme="minorHAnsi"/>
            <w:sz w:val="24"/>
            <w:szCs w:val="24"/>
            <w:lang w:val="es-MX"/>
          </w:rPr>
          <w:t xml:space="preserve">beneficios, </w:t>
        </w:r>
      </w:ins>
      <w:ins w:id="85" w:author="Shannon Sen Perdomo" w:date="2021-05-30T16:59:00Z">
        <w:r w:rsidR="00D71130">
          <w:rPr>
            <w:rFonts w:asciiTheme="minorHAnsi" w:hAnsiTheme="minorHAnsi" w:cstheme="minorHAnsi"/>
            <w:sz w:val="24"/>
            <w:szCs w:val="24"/>
            <w:lang w:val="es-MX"/>
          </w:rPr>
          <w:t>las funcionalidades</w:t>
        </w:r>
      </w:ins>
      <w:ins w:id="86" w:author="Shannon Sen Perdomo" w:date="2021-05-30T17:00:00Z">
        <w:r w:rsidR="00D71130">
          <w:rPr>
            <w:rFonts w:asciiTheme="minorHAnsi" w:hAnsiTheme="minorHAnsi" w:cstheme="minorHAnsi"/>
            <w:sz w:val="24"/>
            <w:szCs w:val="24"/>
            <w:lang w:val="es-MX"/>
          </w:rPr>
          <w:t xml:space="preserve"> y el plan de la investigación</w:t>
        </w:r>
      </w:ins>
      <w:ins w:id="87" w:author="Shannon Sen Perdomo" w:date="2021-05-29T16:29:00Z">
        <w:r w:rsidR="000B4153" w:rsidRPr="00BD2850">
          <w:rPr>
            <w:rFonts w:asciiTheme="minorHAnsi" w:hAnsiTheme="minorHAnsi" w:cstheme="minorHAnsi"/>
            <w:sz w:val="24"/>
            <w:szCs w:val="24"/>
            <w:lang w:val="es-MX"/>
            <w:rPrChange w:id="88" w:author="Shannon Sen Perdomo" w:date="2021-05-30T16:04:00Z">
              <w:rPr>
                <w:rFonts w:asciiTheme="minorHAnsi" w:hAnsiTheme="minorHAnsi" w:cstheme="minorHAnsi"/>
                <w:color w:val="8064A2" w:themeColor="accent4"/>
                <w:lang w:val="es-MX"/>
              </w:rPr>
            </w:rPrChange>
          </w:rPr>
          <w:t>.</w:t>
        </w:r>
      </w:ins>
      <w:del w:id="89" w:author="Shannon Sen Perdomo" w:date="2021-05-29T16:22:00Z">
        <w:r w:rsidR="009D482F" w:rsidRPr="00BD2850" w:rsidDel="00B03A56">
          <w:rPr>
            <w:rFonts w:asciiTheme="minorHAnsi" w:hAnsiTheme="minorHAnsi" w:cstheme="minorHAnsi"/>
            <w:sz w:val="24"/>
            <w:szCs w:val="24"/>
            <w:lang w:val="es-MX"/>
            <w:rPrChange w:id="90" w:author="Shannon Sen Perdomo" w:date="2021-05-30T16:04:00Z">
              <w:rPr>
                <w:rFonts w:asciiTheme="minorHAnsi" w:hAnsiTheme="minorHAnsi" w:cstheme="minorHAnsi"/>
                <w:color w:val="8064A2" w:themeColor="accent4"/>
                <w:lang w:val="es-MX"/>
              </w:rPr>
            </w:rPrChange>
          </w:rPr>
          <w:delText>[Una breve introducción al presente documento, su estructura y finalidad]</w:delText>
        </w:r>
      </w:del>
    </w:p>
    <w:p w14:paraId="31A8C68D" w14:textId="77777777" w:rsidR="00187E0D" w:rsidRPr="005872EC" w:rsidRDefault="00187E0D" w:rsidP="00187E0D">
      <w:pPr>
        <w:pStyle w:val="Ttulo1"/>
        <w:rPr>
          <w:lang w:val="es-MX"/>
        </w:rPr>
      </w:pPr>
      <w:bookmarkStart w:id="91" w:name="_Toc290629431"/>
      <w:r w:rsidRPr="005872EC">
        <w:rPr>
          <w:lang w:val="es-MX"/>
        </w:rPr>
        <w:t>Contenido</w:t>
      </w:r>
      <w:bookmarkEnd w:id="91"/>
    </w:p>
    <w:tbl>
      <w:tblPr>
        <w:tblW w:w="0" w:type="auto"/>
        <w:tblLayout w:type="fixed"/>
        <w:tblLook w:val="0000" w:firstRow="0" w:lastRow="0" w:firstColumn="0" w:lastColumn="0" w:noHBand="0" w:noVBand="0"/>
      </w:tblPr>
      <w:tblGrid>
        <w:gridCol w:w="1915"/>
        <w:gridCol w:w="7661"/>
        <w:tblGridChange w:id="92">
          <w:tblGrid>
            <w:gridCol w:w="1915"/>
            <w:gridCol w:w="7661"/>
          </w:tblGrid>
        </w:tblGridChange>
      </w:tblGrid>
      <w:tr w:rsidR="00187E0D" w:rsidRPr="00D00242" w14:paraId="09ABE17E" w14:textId="77777777" w:rsidTr="001F529C">
        <w:tc>
          <w:tcPr>
            <w:tcW w:w="1915" w:type="dxa"/>
          </w:tcPr>
          <w:p w14:paraId="32D5D3C8" w14:textId="77777777" w:rsidR="00187E0D" w:rsidRPr="005872EC" w:rsidRDefault="00187E0D" w:rsidP="001F529C">
            <w:pPr>
              <w:pStyle w:val="line"/>
              <w:rPr>
                <w:rFonts w:asciiTheme="minorHAnsi" w:hAnsiTheme="minorHAnsi" w:cstheme="minorHAnsi"/>
                <w:lang w:val="es-MX"/>
              </w:rPr>
            </w:pPr>
          </w:p>
        </w:tc>
        <w:tc>
          <w:tcPr>
            <w:tcW w:w="7661" w:type="dxa"/>
            <w:tcBorders>
              <w:bottom w:val="single" w:sz="12" w:space="0" w:color="auto"/>
            </w:tcBorders>
          </w:tcPr>
          <w:p w14:paraId="502A8136" w14:textId="77777777" w:rsidR="00187E0D" w:rsidRPr="005872EC" w:rsidRDefault="00187E0D" w:rsidP="001F529C">
            <w:pPr>
              <w:pStyle w:val="line"/>
              <w:rPr>
                <w:rFonts w:asciiTheme="minorHAnsi" w:hAnsiTheme="minorHAnsi" w:cstheme="minorHAnsi"/>
                <w:lang w:val="es-MX"/>
              </w:rPr>
            </w:pPr>
          </w:p>
        </w:tc>
      </w:tr>
      <w:tr w:rsidR="00187E0D" w:rsidRPr="00D00242" w14:paraId="2BFA3F64" w14:textId="77777777" w:rsidTr="005462FF">
        <w:tblPrEx>
          <w:tblW w:w="0" w:type="auto"/>
          <w:tblLayout w:type="fixed"/>
          <w:tblLook w:val="0000" w:firstRow="0" w:lastRow="0" w:firstColumn="0" w:lastColumn="0" w:noHBand="0" w:noVBand="0"/>
          <w:tblPrExChange w:id="93" w:author="Shannon Sen Perdomo" w:date="2021-05-29T16:33:00Z">
            <w:tblPrEx>
              <w:tblW w:w="0" w:type="auto"/>
              <w:tblLayout w:type="fixed"/>
              <w:tblLook w:val="0000" w:firstRow="0" w:lastRow="0" w:firstColumn="0" w:lastColumn="0" w:noHBand="0" w:noVBand="0"/>
            </w:tblPrEx>
          </w:tblPrExChange>
        </w:tblPrEx>
        <w:trPr>
          <w:trHeight w:val="198"/>
        </w:trPr>
        <w:tc>
          <w:tcPr>
            <w:tcW w:w="1915" w:type="dxa"/>
            <w:tcPrChange w:id="94" w:author="Shannon Sen Perdomo" w:date="2021-05-29T16:33:00Z">
              <w:tcPr>
                <w:tcW w:w="1915" w:type="dxa"/>
              </w:tcPr>
            </w:tcPrChange>
          </w:tcPr>
          <w:p w14:paraId="21F64F54" w14:textId="77777777" w:rsidR="00187E0D" w:rsidRPr="005872EC" w:rsidRDefault="00187E0D" w:rsidP="001F529C">
            <w:pPr>
              <w:pStyle w:val="line"/>
              <w:rPr>
                <w:rFonts w:asciiTheme="minorHAnsi" w:hAnsiTheme="minorHAnsi" w:cstheme="minorHAnsi"/>
                <w:lang w:val="es-MX"/>
              </w:rPr>
            </w:pPr>
          </w:p>
        </w:tc>
        <w:tc>
          <w:tcPr>
            <w:tcW w:w="7661" w:type="dxa"/>
            <w:tcPrChange w:id="95" w:author="Shannon Sen Perdomo" w:date="2021-05-29T16:33:00Z">
              <w:tcPr>
                <w:tcW w:w="7661" w:type="dxa"/>
              </w:tcPr>
            </w:tcPrChange>
          </w:tcPr>
          <w:p w14:paraId="014E17F8" w14:textId="77777777" w:rsidR="00187E0D" w:rsidRPr="005872EC" w:rsidRDefault="00187E0D" w:rsidP="001F529C">
            <w:pPr>
              <w:pStyle w:val="line"/>
              <w:rPr>
                <w:rFonts w:asciiTheme="minorHAnsi" w:hAnsiTheme="minorHAnsi" w:cstheme="minorHAnsi"/>
                <w:lang w:val="es-MX"/>
              </w:rPr>
            </w:pPr>
          </w:p>
        </w:tc>
      </w:tr>
      <w:tr w:rsidR="00187E0D" w:rsidRPr="0036250A" w14:paraId="3A02D8C1" w14:textId="77777777" w:rsidTr="009224E5">
        <w:tblPrEx>
          <w:tblW w:w="0" w:type="auto"/>
          <w:tblLayout w:type="fixed"/>
          <w:tblLook w:val="0000" w:firstRow="0" w:lastRow="0" w:firstColumn="0" w:lastColumn="0" w:noHBand="0" w:noVBand="0"/>
          <w:tblPrExChange w:id="96" w:author="Shannon Sen Perdomo" w:date="2021-05-29T20:09:00Z">
            <w:tblPrEx>
              <w:tblW w:w="0" w:type="auto"/>
              <w:tblLayout w:type="fixed"/>
              <w:tblLook w:val="0000" w:firstRow="0" w:lastRow="0" w:firstColumn="0" w:lastColumn="0" w:noHBand="0" w:noVBand="0"/>
            </w:tblPrEx>
          </w:tblPrExChange>
        </w:tblPrEx>
        <w:trPr>
          <w:trHeight w:val="68"/>
        </w:trPr>
        <w:tc>
          <w:tcPr>
            <w:tcW w:w="1915" w:type="dxa"/>
            <w:tcPrChange w:id="97" w:author="Shannon Sen Perdomo" w:date="2021-05-29T20:09:00Z">
              <w:tcPr>
                <w:tcW w:w="1915" w:type="dxa"/>
              </w:tcPr>
            </w:tcPrChange>
          </w:tcPr>
          <w:p w14:paraId="3A5E9EF2" w14:textId="77777777" w:rsidR="00187E0D" w:rsidRPr="005872EC" w:rsidRDefault="00187E0D" w:rsidP="001F529C">
            <w:pPr>
              <w:pStyle w:val="tableleft"/>
              <w:rPr>
                <w:rFonts w:asciiTheme="majorHAnsi" w:hAnsiTheme="majorHAnsi" w:cstheme="minorHAnsi"/>
                <w:lang w:val="es-MX"/>
              </w:rPr>
            </w:pPr>
            <w:r w:rsidRPr="005872EC">
              <w:rPr>
                <w:rFonts w:asciiTheme="majorHAnsi" w:hAnsiTheme="majorHAnsi" w:cstheme="minorHAnsi"/>
                <w:lang w:val="es-MX"/>
              </w:rPr>
              <w:t>Propósito</w:t>
            </w:r>
          </w:p>
          <w:p w14:paraId="5B04710F" w14:textId="77777777" w:rsidR="00187E0D" w:rsidRPr="005872EC" w:rsidRDefault="00187E0D" w:rsidP="001F529C">
            <w:pPr>
              <w:pStyle w:val="tableleft"/>
              <w:rPr>
                <w:rFonts w:asciiTheme="minorHAnsi" w:hAnsiTheme="minorHAnsi" w:cstheme="minorHAnsi"/>
                <w:lang w:val="es-MX"/>
              </w:rPr>
            </w:pPr>
          </w:p>
        </w:tc>
        <w:tc>
          <w:tcPr>
            <w:tcW w:w="7661" w:type="dxa"/>
            <w:tcPrChange w:id="98" w:author="Shannon Sen Perdomo" w:date="2021-05-29T20:09:00Z">
              <w:tcPr>
                <w:tcW w:w="7661" w:type="dxa"/>
              </w:tcPr>
            </w:tcPrChange>
          </w:tcPr>
          <w:p w14:paraId="54722503" w14:textId="740FC013" w:rsidR="00187E0D" w:rsidRPr="00BD2850" w:rsidRDefault="005462FF" w:rsidP="009D482F">
            <w:pPr>
              <w:jc w:val="both"/>
              <w:rPr>
                <w:rFonts w:asciiTheme="minorHAnsi" w:hAnsiTheme="minorHAnsi" w:cstheme="minorHAnsi"/>
                <w:sz w:val="24"/>
                <w:szCs w:val="24"/>
                <w:lang w:val="es-MX"/>
                <w:rPrChange w:id="99" w:author="Shannon Sen Perdomo" w:date="2021-05-30T16:04:00Z">
                  <w:rPr>
                    <w:rFonts w:asciiTheme="minorHAnsi" w:hAnsiTheme="minorHAnsi" w:cstheme="minorHAnsi"/>
                    <w:lang w:val="es-MX"/>
                  </w:rPr>
                </w:rPrChange>
              </w:rPr>
            </w:pPr>
            <w:ins w:id="100" w:author="Shannon Sen Perdomo" w:date="2021-05-29T16:32:00Z">
              <w:r w:rsidRPr="00BD2850">
                <w:rPr>
                  <w:rFonts w:asciiTheme="minorHAnsi" w:hAnsiTheme="minorHAnsi" w:cstheme="minorHAnsi"/>
                  <w:sz w:val="24"/>
                  <w:szCs w:val="24"/>
                  <w:lang w:val="es-MX"/>
                  <w:rPrChange w:id="101" w:author="Shannon Sen Perdomo" w:date="2021-05-30T16:04:00Z">
                    <w:rPr>
                      <w:rFonts w:asciiTheme="minorHAnsi" w:hAnsiTheme="minorHAnsi" w:cstheme="minorHAnsi"/>
                      <w:color w:val="8064A2" w:themeColor="accent4"/>
                      <w:lang w:val="es-MX"/>
                    </w:rPr>
                  </w:rPrChange>
                </w:rPr>
                <w:t xml:space="preserve">Construir una </w:t>
              </w:r>
            </w:ins>
            <w:ins w:id="102" w:author="Shannon Sen Perdomo" w:date="2021-05-29T16:33:00Z">
              <w:r w:rsidRPr="00BD2850">
                <w:rPr>
                  <w:rFonts w:asciiTheme="minorHAnsi" w:hAnsiTheme="minorHAnsi" w:cstheme="minorHAnsi"/>
                  <w:sz w:val="24"/>
                  <w:szCs w:val="24"/>
                  <w:lang w:val="es-MX"/>
                  <w:rPrChange w:id="103" w:author="Shannon Sen Perdomo" w:date="2021-05-30T16:04:00Z">
                    <w:rPr>
                      <w:rFonts w:asciiTheme="minorHAnsi" w:hAnsiTheme="minorHAnsi" w:cstheme="minorHAnsi"/>
                      <w:lang w:val="es-MX"/>
                    </w:rPr>
                  </w:rPrChange>
                </w:rPr>
                <w:t>aplicación</w:t>
              </w:r>
            </w:ins>
            <w:ins w:id="104" w:author="Shannon Sen Perdomo" w:date="2021-05-29T16:36:00Z">
              <w:r w:rsidR="003109FE" w:rsidRPr="00BD2850">
                <w:rPr>
                  <w:rFonts w:asciiTheme="minorHAnsi" w:hAnsiTheme="minorHAnsi" w:cstheme="minorHAnsi"/>
                  <w:sz w:val="24"/>
                  <w:szCs w:val="24"/>
                  <w:lang w:val="es-MX"/>
                  <w:rPrChange w:id="105" w:author="Shannon Sen Perdomo" w:date="2021-05-30T16:04:00Z">
                    <w:rPr>
                      <w:rFonts w:asciiTheme="minorHAnsi" w:hAnsiTheme="minorHAnsi" w:cstheme="minorHAnsi"/>
                      <w:lang w:val="es-MX"/>
                    </w:rPr>
                  </w:rPrChange>
                </w:rPr>
                <w:t xml:space="preserve"> de</w:t>
              </w:r>
            </w:ins>
            <w:ins w:id="106" w:author="Shannon Sen Perdomo" w:date="2021-05-29T16:34:00Z">
              <w:r w:rsidRPr="00BD2850">
                <w:rPr>
                  <w:rFonts w:asciiTheme="minorHAnsi" w:hAnsiTheme="minorHAnsi" w:cstheme="minorHAnsi"/>
                  <w:sz w:val="24"/>
                  <w:szCs w:val="24"/>
                  <w:lang w:val="es-MX"/>
                  <w:rPrChange w:id="107" w:author="Shannon Sen Perdomo" w:date="2021-05-30T16:04:00Z">
                    <w:rPr>
                      <w:rFonts w:asciiTheme="minorHAnsi" w:hAnsiTheme="minorHAnsi" w:cstheme="minorHAnsi"/>
                      <w:lang w:val="es-MX"/>
                    </w:rPr>
                  </w:rPrChange>
                </w:rPr>
                <w:t xml:space="preserve"> apoyo emocional</w:t>
              </w:r>
            </w:ins>
            <w:ins w:id="108" w:author="Shannon Sen Perdomo" w:date="2021-05-29T16:35:00Z">
              <w:r w:rsidR="003109FE" w:rsidRPr="00BD2850">
                <w:rPr>
                  <w:rFonts w:asciiTheme="minorHAnsi" w:hAnsiTheme="minorHAnsi" w:cstheme="minorHAnsi"/>
                  <w:sz w:val="24"/>
                  <w:szCs w:val="24"/>
                  <w:lang w:val="es-MX"/>
                  <w:rPrChange w:id="109" w:author="Shannon Sen Perdomo" w:date="2021-05-30T16:04:00Z">
                    <w:rPr>
                      <w:rFonts w:asciiTheme="minorHAnsi" w:hAnsiTheme="minorHAnsi" w:cstheme="minorHAnsi"/>
                      <w:lang w:val="es-MX"/>
                    </w:rPr>
                  </w:rPrChange>
                </w:rPr>
                <w:t xml:space="preserve"> a </w:t>
              </w:r>
            </w:ins>
            <w:ins w:id="110" w:author="Shannon Sen Perdomo" w:date="2021-05-29T16:34:00Z">
              <w:r w:rsidRPr="00BD2850">
                <w:rPr>
                  <w:rFonts w:asciiTheme="minorHAnsi" w:hAnsiTheme="minorHAnsi" w:cstheme="minorHAnsi"/>
                  <w:sz w:val="24"/>
                  <w:szCs w:val="24"/>
                  <w:lang w:val="es-MX"/>
                  <w:rPrChange w:id="111" w:author="Shannon Sen Perdomo" w:date="2021-05-30T16:04:00Z">
                    <w:rPr>
                      <w:rFonts w:asciiTheme="minorHAnsi" w:hAnsiTheme="minorHAnsi" w:cstheme="minorHAnsi"/>
                      <w:lang w:val="es-MX"/>
                    </w:rPr>
                  </w:rPrChange>
                </w:rPr>
                <w:t>los estudiantes de la Universidad Autónoma de Yucatán (</w:t>
              </w:r>
            </w:ins>
            <w:ins w:id="112" w:author="Shannon Sen Perdomo" w:date="2021-05-29T16:33:00Z">
              <w:r w:rsidRPr="00BD2850">
                <w:rPr>
                  <w:rFonts w:asciiTheme="minorHAnsi" w:hAnsiTheme="minorHAnsi" w:cstheme="minorHAnsi"/>
                  <w:sz w:val="24"/>
                  <w:szCs w:val="24"/>
                  <w:lang w:val="es-MX"/>
                  <w:rPrChange w:id="113" w:author="Shannon Sen Perdomo" w:date="2021-05-30T16:04:00Z">
                    <w:rPr>
                      <w:rFonts w:asciiTheme="minorHAnsi" w:hAnsiTheme="minorHAnsi" w:cstheme="minorHAnsi"/>
                      <w:color w:val="8064A2" w:themeColor="accent4"/>
                    </w:rPr>
                  </w:rPrChange>
                </w:rPr>
                <w:t>UADY</w:t>
              </w:r>
            </w:ins>
            <w:ins w:id="114" w:author="Shannon Sen Perdomo" w:date="2021-05-29T16:34:00Z">
              <w:r w:rsidRPr="00BD2850">
                <w:rPr>
                  <w:rFonts w:asciiTheme="minorHAnsi" w:hAnsiTheme="minorHAnsi" w:cstheme="minorHAnsi"/>
                  <w:sz w:val="24"/>
                  <w:szCs w:val="24"/>
                  <w:lang w:val="es-MX"/>
                  <w:rPrChange w:id="115" w:author="Shannon Sen Perdomo" w:date="2021-05-30T16:04:00Z">
                    <w:rPr>
                      <w:rFonts w:asciiTheme="minorHAnsi" w:hAnsiTheme="minorHAnsi" w:cstheme="minorHAnsi"/>
                      <w:lang w:val="es-MX"/>
                    </w:rPr>
                  </w:rPrChange>
                </w:rPr>
                <w:t>)</w:t>
              </w:r>
            </w:ins>
            <w:ins w:id="116" w:author="Shannon Sen Perdomo" w:date="2021-05-29T16:33:00Z">
              <w:r w:rsidRPr="00BD2850">
                <w:rPr>
                  <w:rFonts w:asciiTheme="minorHAnsi" w:hAnsiTheme="minorHAnsi" w:cstheme="minorHAnsi"/>
                  <w:sz w:val="24"/>
                  <w:szCs w:val="24"/>
                  <w:lang w:val="es-MX"/>
                  <w:rPrChange w:id="117" w:author="Shannon Sen Perdomo" w:date="2021-05-30T16:04:00Z">
                    <w:rPr>
                      <w:rFonts w:asciiTheme="minorHAnsi" w:hAnsiTheme="minorHAnsi" w:cstheme="minorHAnsi"/>
                      <w:color w:val="8064A2" w:themeColor="accent4"/>
                    </w:rPr>
                  </w:rPrChange>
                </w:rPr>
                <w:t xml:space="preserve"> para que puedan encontrar o proveer </w:t>
              </w:r>
            </w:ins>
            <w:ins w:id="118" w:author="Shannon Sen Perdomo" w:date="2021-05-29T16:34:00Z">
              <w:r w:rsidRPr="00BD2850">
                <w:rPr>
                  <w:rFonts w:asciiTheme="minorHAnsi" w:hAnsiTheme="minorHAnsi" w:cstheme="minorHAnsi"/>
                  <w:sz w:val="24"/>
                  <w:szCs w:val="24"/>
                  <w:lang w:val="es-MX"/>
                  <w:rPrChange w:id="119" w:author="Shannon Sen Perdomo" w:date="2021-05-30T16:04:00Z">
                    <w:rPr>
                      <w:rFonts w:asciiTheme="minorHAnsi" w:hAnsiTheme="minorHAnsi" w:cstheme="minorHAnsi"/>
                      <w:lang w:val="es-MX"/>
                    </w:rPr>
                  </w:rPrChange>
                </w:rPr>
                <w:t>motivación</w:t>
              </w:r>
            </w:ins>
            <w:ins w:id="120" w:author="Shannon Sen Perdomo" w:date="2021-05-29T16:33:00Z">
              <w:r w:rsidRPr="00BD2850">
                <w:rPr>
                  <w:rFonts w:asciiTheme="minorHAnsi" w:hAnsiTheme="minorHAnsi" w:cstheme="minorHAnsi"/>
                  <w:sz w:val="24"/>
                  <w:szCs w:val="24"/>
                  <w:lang w:val="es-MX"/>
                  <w:rPrChange w:id="121" w:author="Shannon Sen Perdomo" w:date="2021-05-30T16:04:00Z">
                    <w:rPr>
                      <w:rFonts w:asciiTheme="minorHAnsi" w:hAnsiTheme="minorHAnsi" w:cstheme="minorHAnsi"/>
                      <w:color w:val="8064A2" w:themeColor="accent4"/>
                    </w:rPr>
                  </w:rPrChange>
                </w:rPr>
                <w:t xml:space="preserve"> por medio de</w:t>
              </w:r>
            </w:ins>
            <w:ins w:id="122" w:author="Shannon Sen Perdomo" w:date="2021-05-29T16:36:00Z">
              <w:r w:rsidR="003109FE" w:rsidRPr="00BD2850">
                <w:rPr>
                  <w:rFonts w:asciiTheme="minorHAnsi" w:hAnsiTheme="minorHAnsi" w:cstheme="minorHAnsi"/>
                  <w:sz w:val="24"/>
                  <w:szCs w:val="24"/>
                  <w:lang w:val="es-MX"/>
                  <w:rPrChange w:id="123" w:author="Shannon Sen Perdomo" w:date="2021-05-30T16:04:00Z">
                    <w:rPr>
                      <w:rFonts w:asciiTheme="minorHAnsi" w:hAnsiTheme="minorHAnsi" w:cstheme="minorHAnsi"/>
                      <w:lang w:val="es-MX"/>
                    </w:rPr>
                  </w:rPrChange>
                </w:rPr>
                <w:t>l sistema</w:t>
              </w:r>
            </w:ins>
            <w:ins w:id="124" w:author="Shannon Sen Perdomo" w:date="2021-05-29T16:33:00Z">
              <w:r w:rsidRPr="00BD2850">
                <w:rPr>
                  <w:rFonts w:asciiTheme="minorHAnsi" w:hAnsiTheme="minorHAnsi" w:cstheme="minorHAnsi"/>
                  <w:sz w:val="24"/>
                  <w:szCs w:val="24"/>
                  <w:lang w:val="es-MX"/>
                  <w:rPrChange w:id="125" w:author="Shannon Sen Perdomo" w:date="2021-05-30T16:04:00Z">
                    <w:rPr>
                      <w:rFonts w:asciiTheme="minorHAnsi" w:hAnsiTheme="minorHAnsi" w:cstheme="minorHAnsi"/>
                      <w:lang w:val="es-MX"/>
                    </w:rPr>
                  </w:rPrChange>
                </w:rPr>
                <w:t>.</w:t>
              </w:r>
            </w:ins>
            <w:ins w:id="126" w:author="Shannon Sen Perdomo" w:date="2021-05-30T15:53:00Z">
              <w:r w:rsidR="001415F5" w:rsidRPr="00BD2850">
                <w:rPr>
                  <w:rFonts w:asciiTheme="minorHAnsi" w:hAnsiTheme="minorHAnsi" w:cstheme="minorHAnsi"/>
                  <w:sz w:val="24"/>
                  <w:szCs w:val="24"/>
                  <w:lang w:val="es-MX"/>
                  <w:rPrChange w:id="127" w:author="Shannon Sen Perdomo" w:date="2021-05-30T16:04:00Z">
                    <w:rPr>
                      <w:rFonts w:ascii="Times New Roman" w:hAnsi="Times New Roman"/>
                      <w:sz w:val="24"/>
                      <w:szCs w:val="24"/>
                      <w:lang w:val="es-MX"/>
                    </w:rPr>
                  </w:rPrChange>
                </w:rPr>
                <w:t xml:space="preserve"> Dirigido a los estudiantes de la Facultad de Matemáticas de l</w:t>
              </w:r>
            </w:ins>
            <w:ins w:id="128" w:author="Shannon Sen Perdomo" w:date="2021-05-30T15:54:00Z">
              <w:r w:rsidR="001415F5" w:rsidRPr="00BD2850">
                <w:rPr>
                  <w:rFonts w:asciiTheme="minorHAnsi" w:hAnsiTheme="minorHAnsi" w:cstheme="minorHAnsi"/>
                  <w:sz w:val="24"/>
                  <w:szCs w:val="24"/>
                  <w:lang w:val="es-MX"/>
                  <w:rPrChange w:id="129" w:author="Shannon Sen Perdomo" w:date="2021-05-30T16:04:00Z">
                    <w:rPr>
                      <w:rFonts w:ascii="Times New Roman" w:hAnsi="Times New Roman"/>
                      <w:sz w:val="24"/>
                      <w:szCs w:val="24"/>
                      <w:lang w:val="es-MX"/>
                    </w:rPr>
                  </w:rPrChange>
                </w:rPr>
                <w:t>a Universidad Autónoma de Yucatán.</w:t>
              </w:r>
            </w:ins>
            <w:del w:id="130" w:author="Shannon Sen Perdomo" w:date="2021-05-29T16:32:00Z">
              <w:r w:rsidR="009D482F" w:rsidRPr="00BD2850" w:rsidDel="005462FF">
                <w:rPr>
                  <w:rFonts w:asciiTheme="minorHAnsi" w:hAnsiTheme="minorHAnsi" w:cstheme="minorHAnsi"/>
                  <w:color w:val="8064A2" w:themeColor="accent4"/>
                  <w:sz w:val="24"/>
                  <w:szCs w:val="24"/>
                  <w:lang w:val="es-MX"/>
                  <w:rPrChange w:id="131" w:author="Shannon Sen Perdomo" w:date="2021-05-30T16:04:00Z">
                    <w:rPr>
                      <w:rFonts w:asciiTheme="minorHAnsi" w:hAnsiTheme="minorHAnsi" w:cstheme="minorHAnsi"/>
                      <w:color w:val="8064A2" w:themeColor="accent4"/>
                      <w:lang w:val="es-MX"/>
                    </w:rPr>
                  </w:rPrChange>
                </w:rPr>
                <w:delText>[Descripción de la aplicación</w:delText>
              </w:r>
              <w:r w:rsidR="00D43AC4" w:rsidRPr="00BD2850" w:rsidDel="005462FF">
                <w:rPr>
                  <w:rFonts w:asciiTheme="minorHAnsi" w:hAnsiTheme="minorHAnsi" w:cstheme="minorHAnsi"/>
                  <w:color w:val="8064A2" w:themeColor="accent4"/>
                  <w:sz w:val="24"/>
                  <w:szCs w:val="24"/>
                  <w:lang w:val="es-MX"/>
                  <w:rPrChange w:id="132" w:author="Shannon Sen Perdomo" w:date="2021-05-30T16:04:00Z">
                    <w:rPr>
                      <w:rFonts w:asciiTheme="minorHAnsi" w:hAnsiTheme="minorHAnsi" w:cstheme="minorHAnsi"/>
                      <w:color w:val="8064A2" w:themeColor="accent4"/>
                      <w:lang w:val="es-MX"/>
                    </w:rPr>
                  </w:rPrChange>
                </w:rPr>
                <w:delText xml:space="preserve">, </w:delText>
              </w:r>
              <w:r w:rsidR="009D482F" w:rsidRPr="00BD2850" w:rsidDel="005462FF">
                <w:rPr>
                  <w:rFonts w:asciiTheme="minorHAnsi" w:hAnsiTheme="minorHAnsi" w:cstheme="minorHAnsi"/>
                  <w:color w:val="8064A2" w:themeColor="accent4"/>
                  <w:sz w:val="24"/>
                  <w:szCs w:val="24"/>
                  <w:lang w:val="es-MX"/>
                  <w:rPrChange w:id="133" w:author="Shannon Sen Perdomo" w:date="2021-05-30T16:04:00Z">
                    <w:rPr>
                      <w:rFonts w:asciiTheme="minorHAnsi" w:hAnsiTheme="minorHAnsi" w:cstheme="minorHAnsi"/>
                      <w:color w:val="8064A2" w:themeColor="accent4"/>
                      <w:lang w:val="es-MX"/>
                    </w:rPr>
                  </w:rPrChange>
                </w:rPr>
                <w:delText>objetivos del proyecto</w:delText>
              </w:r>
              <w:r w:rsidR="00D43AC4" w:rsidRPr="00BD2850" w:rsidDel="005462FF">
                <w:rPr>
                  <w:rFonts w:asciiTheme="minorHAnsi" w:hAnsiTheme="minorHAnsi" w:cstheme="minorHAnsi"/>
                  <w:color w:val="8064A2" w:themeColor="accent4"/>
                  <w:sz w:val="24"/>
                  <w:szCs w:val="24"/>
                  <w:lang w:val="es-MX"/>
                  <w:rPrChange w:id="134" w:author="Shannon Sen Perdomo" w:date="2021-05-30T16:04:00Z">
                    <w:rPr>
                      <w:rFonts w:asciiTheme="minorHAnsi" w:hAnsiTheme="minorHAnsi" w:cstheme="minorHAnsi"/>
                      <w:color w:val="8064A2" w:themeColor="accent4"/>
                      <w:lang w:val="es-MX"/>
                    </w:rPr>
                  </w:rPrChange>
                </w:rPr>
                <w:delText xml:space="preserve"> y stakeholders.</w:delText>
              </w:r>
              <w:r w:rsidR="009D482F" w:rsidRPr="00BD2850" w:rsidDel="005462FF">
                <w:rPr>
                  <w:rFonts w:asciiTheme="minorHAnsi" w:hAnsiTheme="minorHAnsi" w:cstheme="minorHAnsi"/>
                  <w:color w:val="8064A2" w:themeColor="accent4"/>
                  <w:sz w:val="24"/>
                  <w:szCs w:val="24"/>
                  <w:lang w:val="es-MX"/>
                  <w:rPrChange w:id="135" w:author="Shannon Sen Perdomo" w:date="2021-05-30T16:04:00Z">
                    <w:rPr>
                      <w:rFonts w:asciiTheme="minorHAnsi" w:hAnsiTheme="minorHAnsi" w:cstheme="minorHAnsi"/>
                      <w:color w:val="8064A2" w:themeColor="accent4"/>
                      <w:lang w:val="es-MX"/>
                    </w:rPr>
                  </w:rPrChange>
                </w:rPr>
                <w:delText>]</w:delText>
              </w:r>
              <w:r w:rsidR="00187E0D" w:rsidRPr="00BD2850" w:rsidDel="005462FF">
                <w:rPr>
                  <w:rFonts w:asciiTheme="minorHAnsi" w:hAnsiTheme="minorHAnsi" w:cstheme="minorHAnsi"/>
                  <w:color w:val="8064A2" w:themeColor="accent4"/>
                  <w:sz w:val="24"/>
                  <w:szCs w:val="24"/>
                  <w:lang w:val="es-MX"/>
                  <w:rPrChange w:id="136" w:author="Shannon Sen Perdomo" w:date="2021-05-30T16:04:00Z">
                    <w:rPr>
                      <w:rFonts w:asciiTheme="minorHAnsi" w:hAnsiTheme="minorHAnsi" w:cstheme="minorHAnsi"/>
                      <w:color w:val="8064A2" w:themeColor="accent4"/>
                      <w:lang w:val="es-MX"/>
                    </w:rPr>
                  </w:rPrChange>
                </w:rPr>
                <w:delText xml:space="preserve"> </w:delText>
              </w:r>
            </w:del>
          </w:p>
        </w:tc>
      </w:tr>
      <w:tr w:rsidR="00187E0D" w:rsidRPr="0036250A" w14:paraId="6C7F09D6" w14:textId="77777777" w:rsidTr="00810937">
        <w:tc>
          <w:tcPr>
            <w:tcW w:w="1915" w:type="dxa"/>
          </w:tcPr>
          <w:p w14:paraId="1A4236D6" w14:textId="77777777" w:rsidR="00187E0D" w:rsidRPr="005872EC" w:rsidRDefault="00187E0D" w:rsidP="001F529C">
            <w:pPr>
              <w:pStyle w:val="tableleft"/>
              <w:rPr>
                <w:rFonts w:asciiTheme="minorHAnsi" w:hAnsiTheme="minorHAnsi" w:cstheme="minorHAnsi"/>
                <w:lang w:val="es-MX"/>
              </w:rPr>
            </w:pPr>
          </w:p>
        </w:tc>
        <w:tc>
          <w:tcPr>
            <w:tcW w:w="7661" w:type="dxa"/>
            <w:tcBorders>
              <w:bottom w:val="single" w:sz="8" w:space="0" w:color="auto"/>
            </w:tcBorders>
          </w:tcPr>
          <w:p w14:paraId="793E7798" w14:textId="77777777" w:rsidR="00187E0D" w:rsidRPr="005872EC" w:rsidRDefault="00187E0D" w:rsidP="001F529C">
            <w:pPr>
              <w:pStyle w:val="line"/>
              <w:rPr>
                <w:rFonts w:asciiTheme="minorHAnsi" w:hAnsiTheme="minorHAnsi" w:cstheme="minorHAnsi"/>
                <w:lang w:val="es-MX"/>
              </w:rPr>
            </w:pPr>
          </w:p>
        </w:tc>
      </w:tr>
      <w:tr w:rsidR="00134417" w:rsidRPr="0036250A" w14:paraId="75A48B45" w14:textId="77777777" w:rsidTr="00D27726">
        <w:trPr>
          <w:trHeight w:val="706"/>
        </w:trPr>
        <w:tc>
          <w:tcPr>
            <w:tcW w:w="1915" w:type="dxa"/>
          </w:tcPr>
          <w:p w14:paraId="60A94E40" w14:textId="77777777" w:rsidR="002C78D2" w:rsidRPr="005872EC" w:rsidRDefault="002C78D2" w:rsidP="001F529C">
            <w:pPr>
              <w:pStyle w:val="tableleft"/>
              <w:rPr>
                <w:rFonts w:asciiTheme="majorHAnsi" w:hAnsiTheme="majorHAnsi" w:cstheme="minorHAnsi"/>
                <w:lang w:val="es-MX"/>
              </w:rPr>
            </w:pPr>
          </w:p>
          <w:p w14:paraId="5A2BE2A9" w14:textId="77777777" w:rsidR="00134417" w:rsidRPr="005872EC" w:rsidRDefault="009D482F" w:rsidP="001F529C">
            <w:pPr>
              <w:pStyle w:val="tableleft"/>
              <w:rPr>
                <w:rFonts w:asciiTheme="majorHAnsi" w:hAnsiTheme="majorHAnsi" w:cstheme="minorHAnsi"/>
                <w:lang w:val="es-MX"/>
              </w:rPr>
            </w:pPr>
            <w:r w:rsidRPr="005872EC">
              <w:rPr>
                <w:rFonts w:asciiTheme="majorHAnsi" w:hAnsiTheme="majorHAnsi" w:cstheme="minorHAnsi"/>
                <w:lang w:val="es-MX"/>
              </w:rPr>
              <w:t>Justificación</w:t>
            </w:r>
          </w:p>
        </w:tc>
        <w:tc>
          <w:tcPr>
            <w:tcW w:w="7661" w:type="dxa"/>
            <w:tcBorders>
              <w:bottom w:val="single" w:sz="8" w:space="0" w:color="auto"/>
            </w:tcBorders>
          </w:tcPr>
          <w:p w14:paraId="263F7D84" w14:textId="7B83FF7B" w:rsidR="00B919D8" w:rsidRPr="00BD2850" w:rsidRDefault="0076238C" w:rsidP="0076238C">
            <w:pPr>
              <w:rPr>
                <w:ins w:id="137" w:author="Shannon Sen Perdomo" w:date="2021-05-29T17:00:00Z"/>
                <w:rFonts w:asciiTheme="minorHAnsi" w:hAnsiTheme="minorHAnsi" w:cstheme="minorHAnsi"/>
                <w:sz w:val="24"/>
                <w:szCs w:val="24"/>
                <w:lang w:val="es-MX"/>
                <w:rPrChange w:id="138" w:author="Shannon Sen Perdomo" w:date="2021-05-30T16:04:00Z">
                  <w:rPr>
                    <w:ins w:id="139" w:author="Shannon Sen Perdomo" w:date="2021-05-29T17:00:00Z"/>
                    <w:rFonts w:asciiTheme="minorHAnsi" w:hAnsiTheme="minorHAnsi" w:cstheme="minorHAnsi"/>
                    <w:lang w:val="es-MX"/>
                  </w:rPr>
                </w:rPrChange>
              </w:rPr>
            </w:pPr>
            <w:ins w:id="140" w:author="Shannon Sen Perdomo" w:date="2021-05-29T16:38:00Z">
              <w:r w:rsidRPr="00BD2850">
                <w:rPr>
                  <w:rFonts w:asciiTheme="minorHAnsi" w:hAnsiTheme="minorHAnsi" w:cstheme="minorHAnsi"/>
                  <w:sz w:val="24"/>
                  <w:szCs w:val="24"/>
                  <w:lang w:val="es-MX"/>
                  <w:rPrChange w:id="141" w:author="Shannon Sen Perdomo" w:date="2021-05-30T16:04:00Z">
                    <w:rPr>
                      <w:rFonts w:asciiTheme="minorHAnsi" w:hAnsiTheme="minorHAnsi" w:cstheme="minorHAnsi"/>
                      <w:lang w:val="es-MX"/>
                    </w:rPr>
                  </w:rPrChange>
                </w:rPr>
                <w:t>La situación actual</w:t>
              </w:r>
            </w:ins>
            <w:ins w:id="142" w:author="Shannon Sen Perdomo" w:date="2021-05-29T16:39:00Z">
              <w:r w:rsidRPr="00BD2850">
                <w:rPr>
                  <w:rFonts w:asciiTheme="minorHAnsi" w:hAnsiTheme="minorHAnsi" w:cstheme="minorHAnsi"/>
                  <w:sz w:val="24"/>
                  <w:szCs w:val="24"/>
                  <w:lang w:val="es-MX"/>
                  <w:rPrChange w:id="143" w:author="Shannon Sen Perdomo" w:date="2021-05-30T16:04:00Z">
                    <w:rPr>
                      <w:rFonts w:asciiTheme="minorHAnsi" w:hAnsiTheme="minorHAnsi" w:cstheme="minorHAnsi"/>
                      <w:lang w:val="es-MX"/>
                    </w:rPr>
                  </w:rPrChange>
                </w:rPr>
                <w:t xml:space="preserve">, </w:t>
              </w:r>
            </w:ins>
            <w:ins w:id="144" w:author="Shannon Sen Perdomo" w:date="2021-05-29T16:38:00Z">
              <w:r w:rsidRPr="00BD2850">
                <w:rPr>
                  <w:rFonts w:asciiTheme="minorHAnsi" w:hAnsiTheme="minorHAnsi" w:cstheme="minorHAnsi"/>
                  <w:sz w:val="24"/>
                  <w:szCs w:val="24"/>
                  <w:lang w:val="es-MX"/>
                  <w:rPrChange w:id="145" w:author="Shannon Sen Perdomo" w:date="2021-05-30T16:04:00Z">
                    <w:rPr>
                      <w:rFonts w:asciiTheme="minorHAnsi" w:hAnsiTheme="minorHAnsi" w:cstheme="minorHAnsi"/>
                      <w:lang w:val="es-MX"/>
                    </w:rPr>
                  </w:rPrChange>
                </w:rPr>
                <w:t>debido al COVID-19 ocasiono el aislamiento de todas las personas</w:t>
              </w:r>
            </w:ins>
            <w:ins w:id="146" w:author="Shannon Sen Perdomo" w:date="2021-05-29T17:14:00Z">
              <w:r w:rsidR="00351430" w:rsidRPr="00BD2850">
                <w:rPr>
                  <w:rFonts w:asciiTheme="minorHAnsi" w:hAnsiTheme="minorHAnsi" w:cstheme="minorHAnsi"/>
                  <w:sz w:val="24"/>
                  <w:szCs w:val="24"/>
                  <w:lang w:val="es-MX"/>
                  <w:rPrChange w:id="147" w:author="Shannon Sen Perdomo" w:date="2021-05-30T16:04:00Z">
                    <w:rPr>
                      <w:rFonts w:asciiTheme="minorHAnsi" w:hAnsiTheme="minorHAnsi" w:cstheme="minorHAnsi"/>
                      <w:lang w:val="es-MX"/>
                    </w:rPr>
                  </w:rPrChange>
                </w:rPr>
                <w:t>, problemas intrafamiliares e incluso</w:t>
              </w:r>
            </w:ins>
            <w:ins w:id="148" w:author="Shannon Sen Perdomo" w:date="2021-05-29T17:15:00Z">
              <w:r w:rsidR="00351430" w:rsidRPr="00BD2850">
                <w:rPr>
                  <w:rFonts w:asciiTheme="minorHAnsi" w:hAnsiTheme="minorHAnsi" w:cstheme="minorHAnsi"/>
                  <w:sz w:val="24"/>
                  <w:szCs w:val="24"/>
                  <w:lang w:val="es-MX"/>
                  <w:rPrChange w:id="149" w:author="Shannon Sen Perdomo" w:date="2021-05-30T16:04:00Z">
                    <w:rPr>
                      <w:rFonts w:asciiTheme="minorHAnsi" w:hAnsiTheme="minorHAnsi" w:cstheme="minorHAnsi"/>
                      <w:lang w:val="es-MX"/>
                    </w:rPr>
                  </w:rPrChange>
                </w:rPr>
                <w:t xml:space="preserve"> estrés dentro del ámbito académico.</w:t>
              </w:r>
            </w:ins>
          </w:p>
          <w:p w14:paraId="60A35F6F" w14:textId="04DBDAB1" w:rsidR="00134417" w:rsidRPr="00BD2850" w:rsidDel="008B5F6D" w:rsidRDefault="0076238C" w:rsidP="0076238C">
            <w:pPr>
              <w:rPr>
                <w:del w:id="150" w:author="Shannon Sen Perdomo" w:date="2021-05-29T16:36:00Z"/>
                <w:rFonts w:asciiTheme="minorHAnsi" w:hAnsiTheme="minorHAnsi" w:cstheme="minorHAnsi"/>
                <w:sz w:val="24"/>
                <w:szCs w:val="24"/>
                <w:lang w:val="es-MX"/>
                <w:rPrChange w:id="151" w:author="Shannon Sen Perdomo" w:date="2021-05-30T16:04:00Z">
                  <w:rPr>
                    <w:del w:id="152" w:author="Shannon Sen Perdomo" w:date="2021-05-29T16:36:00Z"/>
                    <w:rFonts w:asciiTheme="minorHAnsi" w:hAnsiTheme="minorHAnsi" w:cstheme="minorHAnsi"/>
                    <w:lang w:val="es-MX"/>
                  </w:rPr>
                </w:rPrChange>
              </w:rPr>
            </w:pPr>
            <w:ins w:id="153" w:author="Shannon Sen Perdomo" w:date="2021-05-29T16:41:00Z">
              <w:r w:rsidRPr="00BD2850">
                <w:rPr>
                  <w:rFonts w:asciiTheme="minorHAnsi" w:hAnsiTheme="minorHAnsi" w:cstheme="minorHAnsi"/>
                  <w:sz w:val="24"/>
                  <w:szCs w:val="24"/>
                  <w:lang w:val="es-MX"/>
                  <w:rPrChange w:id="154" w:author="Shannon Sen Perdomo" w:date="2021-05-30T16:04:00Z">
                    <w:rPr>
                      <w:rFonts w:asciiTheme="minorHAnsi" w:hAnsiTheme="minorHAnsi" w:cstheme="minorHAnsi"/>
                      <w:lang w:val="es-MX"/>
                    </w:rPr>
                  </w:rPrChange>
                </w:rPr>
                <w:t xml:space="preserve">Este problema que sucede durante las epidemias según el reporte del Comité de Salud Mental de la Secretaria de Salud </w:t>
              </w:r>
            </w:ins>
            <w:ins w:id="155" w:author="Shannon Sen Perdomo" w:date="2021-05-29T16:42:00Z">
              <w:r w:rsidRPr="00BD2850">
                <w:rPr>
                  <w:rFonts w:asciiTheme="minorHAnsi" w:hAnsiTheme="minorHAnsi" w:cstheme="minorHAnsi"/>
                  <w:sz w:val="24"/>
                  <w:szCs w:val="24"/>
                  <w:lang w:val="es-MX"/>
                  <w:rPrChange w:id="156" w:author="Shannon Sen Perdomo" w:date="2021-05-30T16:04:00Z">
                    <w:rPr>
                      <w:rFonts w:asciiTheme="minorHAnsi" w:hAnsiTheme="minorHAnsi" w:cstheme="minorHAnsi"/>
                      <w:lang w:val="es-MX"/>
                    </w:rPr>
                  </w:rPrChange>
                </w:rPr>
                <w:t>causa el aumento de problemas de salud mental</w:t>
              </w:r>
            </w:ins>
            <w:ins w:id="157" w:author="Shannon Sen Perdomo" w:date="2021-05-29T16:43:00Z">
              <w:r w:rsidRPr="00BD2850">
                <w:rPr>
                  <w:rFonts w:asciiTheme="minorHAnsi" w:hAnsiTheme="minorHAnsi" w:cstheme="minorHAnsi"/>
                  <w:sz w:val="24"/>
                  <w:szCs w:val="24"/>
                  <w:lang w:val="es-MX"/>
                  <w:rPrChange w:id="158" w:author="Shannon Sen Perdomo" w:date="2021-05-30T16:04:00Z">
                    <w:rPr>
                      <w:rFonts w:asciiTheme="minorHAnsi" w:hAnsiTheme="minorHAnsi" w:cstheme="minorHAnsi"/>
                      <w:lang w:val="es-MX"/>
                    </w:rPr>
                  </w:rPrChange>
                </w:rPr>
                <w:t xml:space="preserve">. </w:t>
              </w:r>
            </w:ins>
            <w:ins w:id="159" w:author="Shannon Sen Perdomo" w:date="2021-05-29T16:44:00Z">
              <w:r w:rsidRPr="00BD2850">
                <w:rPr>
                  <w:rFonts w:asciiTheme="minorHAnsi" w:hAnsiTheme="minorHAnsi" w:cstheme="minorHAnsi"/>
                  <w:sz w:val="24"/>
                  <w:szCs w:val="24"/>
                  <w:lang w:val="es-MX"/>
                  <w:rPrChange w:id="160" w:author="Shannon Sen Perdomo" w:date="2021-05-30T16:04:00Z">
                    <w:rPr>
                      <w:rFonts w:asciiTheme="minorHAnsi" w:hAnsiTheme="minorHAnsi" w:cstheme="minorHAnsi"/>
                      <w:lang w:val="es-MX"/>
                    </w:rPr>
                  </w:rPrChange>
                </w:rPr>
                <w:t>Entre dichos problemas</w:t>
              </w:r>
            </w:ins>
            <w:ins w:id="161" w:author="Shannon Sen Perdomo" w:date="2021-05-29T16:45:00Z">
              <w:r w:rsidRPr="00BD2850">
                <w:rPr>
                  <w:rFonts w:asciiTheme="minorHAnsi" w:hAnsiTheme="minorHAnsi" w:cstheme="minorHAnsi"/>
                  <w:sz w:val="24"/>
                  <w:szCs w:val="24"/>
                  <w:lang w:val="es-MX"/>
                  <w:rPrChange w:id="162" w:author="Shannon Sen Perdomo" w:date="2021-05-30T16:04:00Z">
                    <w:rPr>
                      <w:rFonts w:asciiTheme="minorHAnsi" w:hAnsiTheme="minorHAnsi" w:cstheme="minorHAnsi"/>
                      <w:lang w:val="es-MX"/>
                    </w:rPr>
                  </w:rPrChange>
                </w:rPr>
                <w:t xml:space="preserve"> la UNESCO destacó</w:t>
              </w:r>
            </w:ins>
            <w:ins w:id="163" w:author="Shannon Sen Perdomo" w:date="2021-05-29T16:46:00Z">
              <w:r w:rsidRPr="00BD2850">
                <w:rPr>
                  <w:rFonts w:asciiTheme="minorHAnsi" w:hAnsiTheme="minorHAnsi" w:cstheme="minorHAnsi"/>
                  <w:sz w:val="24"/>
                  <w:szCs w:val="24"/>
                  <w:lang w:val="es-MX"/>
                  <w:rPrChange w:id="164" w:author="Shannon Sen Perdomo" w:date="2021-05-30T16:04:00Z">
                    <w:rPr>
                      <w:rFonts w:asciiTheme="minorHAnsi" w:hAnsiTheme="minorHAnsi" w:cstheme="minorHAnsi"/>
                      <w:lang w:val="es-MX"/>
                    </w:rPr>
                  </w:rPrChange>
                </w:rPr>
                <w:t xml:space="preserve"> como principales manifestaciones emocionales</w:t>
              </w:r>
            </w:ins>
            <w:ins w:id="165" w:author="Shannon Sen Perdomo" w:date="2021-05-29T16:45:00Z">
              <w:r w:rsidRPr="00BD2850">
                <w:rPr>
                  <w:rFonts w:asciiTheme="minorHAnsi" w:hAnsiTheme="minorHAnsi" w:cstheme="minorHAnsi"/>
                  <w:sz w:val="24"/>
                  <w:szCs w:val="24"/>
                  <w:lang w:val="es-MX"/>
                  <w:rPrChange w:id="166" w:author="Shannon Sen Perdomo" w:date="2021-05-30T16:04:00Z">
                    <w:rPr>
                      <w:rFonts w:asciiTheme="minorHAnsi" w:hAnsiTheme="minorHAnsi" w:cstheme="minorHAnsi"/>
                      <w:lang w:val="es-MX"/>
                    </w:rPr>
                  </w:rPrChange>
                </w:rPr>
                <w:t xml:space="preserve"> la ansiedad, angustia, depresión, desconfianza, irritabilidad e impotencia</w:t>
              </w:r>
            </w:ins>
            <w:ins w:id="167" w:author="Shannon Sen Perdomo" w:date="2021-05-29T16:46:00Z">
              <w:r w:rsidRPr="00BD2850">
                <w:rPr>
                  <w:rFonts w:asciiTheme="minorHAnsi" w:hAnsiTheme="minorHAnsi" w:cstheme="minorHAnsi"/>
                  <w:sz w:val="24"/>
                  <w:szCs w:val="24"/>
                  <w:lang w:val="es-MX"/>
                  <w:rPrChange w:id="168" w:author="Shannon Sen Perdomo" w:date="2021-05-30T16:04:00Z">
                    <w:rPr>
                      <w:rFonts w:asciiTheme="minorHAnsi" w:hAnsiTheme="minorHAnsi" w:cstheme="minorHAnsi"/>
                      <w:lang w:val="es-MX"/>
                    </w:rPr>
                  </w:rPrChange>
                </w:rPr>
                <w:t>.</w:t>
              </w:r>
            </w:ins>
            <w:del w:id="169" w:author="Shannon Sen Perdomo" w:date="2021-05-29T16:36:00Z">
              <w:r w:rsidR="00D43AC4" w:rsidRPr="00BD2850" w:rsidDel="0076238C">
                <w:rPr>
                  <w:rFonts w:asciiTheme="minorHAnsi" w:hAnsiTheme="minorHAnsi" w:cstheme="minorHAnsi"/>
                  <w:color w:val="8064A2" w:themeColor="accent4"/>
                  <w:sz w:val="24"/>
                  <w:szCs w:val="24"/>
                  <w:lang w:val="es-MX"/>
                  <w:rPrChange w:id="170" w:author="Shannon Sen Perdomo" w:date="2021-05-30T16:04:00Z">
                    <w:rPr>
                      <w:lang w:val="es-MX"/>
                    </w:rPr>
                  </w:rPrChange>
                </w:rPr>
                <w:delText>[La justificación presenta el problema social actual. Puede describirse por puntos donde cada uno representa una problemática.]</w:delText>
              </w:r>
            </w:del>
          </w:p>
          <w:p w14:paraId="769110B2" w14:textId="2D72494E" w:rsidR="00D43AC4" w:rsidRPr="00BD2850" w:rsidDel="008B5F6D" w:rsidRDefault="00D43AC4" w:rsidP="0076238C">
            <w:pPr>
              <w:rPr>
                <w:del w:id="171" w:author="Shannon Sen Perdomo" w:date="2021-05-29T16:36:00Z"/>
                <w:rFonts w:asciiTheme="minorHAnsi" w:hAnsiTheme="minorHAnsi" w:cstheme="minorHAnsi"/>
                <w:sz w:val="24"/>
                <w:szCs w:val="24"/>
                <w:lang w:val="es-MX"/>
                <w:rPrChange w:id="172" w:author="Shannon Sen Perdomo" w:date="2021-05-30T16:04:00Z">
                  <w:rPr>
                    <w:del w:id="173" w:author="Shannon Sen Perdomo" w:date="2021-05-29T16:36:00Z"/>
                    <w:rFonts w:asciiTheme="minorHAnsi" w:hAnsiTheme="minorHAnsi" w:cstheme="minorHAnsi"/>
                    <w:lang w:val="es-MX"/>
                  </w:rPr>
                </w:rPrChange>
              </w:rPr>
            </w:pPr>
          </w:p>
          <w:p w14:paraId="1472FDCB" w14:textId="41360070" w:rsidR="008B5F6D" w:rsidRPr="00BD2850" w:rsidRDefault="008B5F6D" w:rsidP="0076238C">
            <w:pPr>
              <w:rPr>
                <w:ins w:id="174" w:author="Shannon Sen Perdomo" w:date="2021-05-29T16:47:00Z"/>
                <w:rFonts w:asciiTheme="minorHAnsi" w:hAnsiTheme="minorHAnsi" w:cstheme="minorHAnsi"/>
                <w:sz w:val="24"/>
                <w:szCs w:val="24"/>
                <w:lang w:val="es-MX"/>
                <w:rPrChange w:id="175" w:author="Shannon Sen Perdomo" w:date="2021-05-30T16:04:00Z">
                  <w:rPr>
                    <w:ins w:id="176" w:author="Shannon Sen Perdomo" w:date="2021-05-29T16:47:00Z"/>
                    <w:rFonts w:asciiTheme="minorHAnsi" w:hAnsiTheme="minorHAnsi" w:cstheme="minorHAnsi"/>
                    <w:lang w:val="es-MX"/>
                  </w:rPr>
                </w:rPrChange>
              </w:rPr>
            </w:pPr>
          </w:p>
          <w:p w14:paraId="71F849E8" w14:textId="66E7A6A7" w:rsidR="0030793C" w:rsidRPr="00BD2850" w:rsidRDefault="008B5F6D">
            <w:pPr>
              <w:rPr>
                <w:ins w:id="177" w:author="Shannon Sen Perdomo" w:date="2021-05-29T17:21:00Z"/>
                <w:rFonts w:asciiTheme="minorHAnsi" w:hAnsiTheme="minorHAnsi" w:cstheme="minorHAnsi"/>
                <w:lang w:val="es-MX"/>
                <w:rPrChange w:id="178" w:author="Shannon Sen Perdomo" w:date="2021-05-30T16:04:00Z">
                  <w:rPr>
                    <w:ins w:id="179" w:author="Shannon Sen Perdomo" w:date="2021-05-29T17:21:00Z"/>
                    <w:lang w:val="es-MX"/>
                  </w:rPr>
                </w:rPrChange>
              </w:rPr>
              <w:pPrChange w:id="180" w:author="Shannon Sen Perdomo" w:date="2021-05-29T17:26:00Z">
                <w:pPr>
                  <w:pStyle w:val="Prrafodelista"/>
                  <w:numPr>
                    <w:numId w:val="20"/>
                  </w:numPr>
                  <w:ind w:hanging="360"/>
                </w:pPr>
              </w:pPrChange>
            </w:pPr>
            <w:ins w:id="181" w:author="Shannon Sen Perdomo" w:date="2021-05-29T16:47:00Z">
              <w:r w:rsidRPr="00BD2850">
                <w:rPr>
                  <w:rFonts w:asciiTheme="minorHAnsi" w:hAnsiTheme="minorHAnsi" w:cstheme="minorHAnsi"/>
                  <w:sz w:val="24"/>
                  <w:szCs w:val="24"/>
                  <w:lang w:val="es-MX"/>
                </w:rPr>
                <w:t>Tania B</w:t>
              </w:r>
            </w:ins>
            <w:ins w:id="182" w:author="Shannon Sen Perdomo" w:date="2021-05-29T16:48:00Z">
              <w:r w:rsidRPr="00BD2850">
                <w:rPr>
                  <w:rFonts w:asciiTheme="minorHAnsi" w:hAnsiTheme="minorHAnsi" w:cstheme="minorHAnsi"/>
                  <w:sz w:val="24"/>
                  <w:szCs w:val="24"/>
                  <w:lang w:val="es-MX"/>
                </w:rPr>
                <w:t>arbudo Segura, responsable del área de Psicología asegura que 7 de cada 10 pacientes que solicitan una consulta con profesionales de la UUIS</w:t>
              </w:r>
            </w:ins>
            <w:ins w:id="183" w:author="Shannon Sen Perdomo" w:date="2021-05-29T16:49:00Z">
              <w:r w:rsidRPr="00BD2850">
                <w:rPr>
                  <w:rFonts w:asciiTheme="minorHAnsi" w:hAnsiTheme="minorHAnsi" w:cstheme="minorHAnsi"/>
                  <w:sz w:val="24"/>
                  <w:szCs w:val="24"/>
                  <w:lang w:val="es-MX"/>
                </w:rPr>
                <w:t xml:space="preserve"> de San José Tecoh, lo hacen por padecer 3 de las principales manifestaciones </w:t>
              </w:r>
            </w:ins>
            <w:ins w:id="184" w:author="Shannon Sen Perdomo" w:date="2021-05-29T16:50:00Z">
              <w:r w:rsidRPr="00BD2850">
                <w:rPr>
                  <w:rFonts w:asciiTheme="minorHAnsi" w:hAnsiTheme="minorHAnsi" w:cstheme="minorHAnsi"/>
                  <w:sz w:val="24"/>
                  <w:szCs w:val="24"/>
                  <w:lang w:val="es-MX"/>
                </w:rPr>
                <w:t xml:space="preserve">emocionales </w:t>
              </w:r>
            </w:ins>
            <w:ins w:id="185" w:author="Shannon Sen Perdomo" w:date="2021-05-29T16:49:00Z">
              <w:r w:rsidRPr="00BD2850">
                <w:rPr>
                  <w:rFonts w:asciiTheme="minorHAnsi" w:hAnsiTheme="minorHAnsi" w:cstheme="minorHAnsi"/>
                  <w:sz w:val="24"/>
                  <w:szCs w:val="24"/>
                  <w:lang w:val="es-MX"/>
                </w:rPr>
                <w:t>depresión, angustia y ansiedad.</w:t>
              </w:r>
            </w:ins>
          </w:p>
          <w:p w14:paraId="3E733930" w14:textId="4CEBA95B" w:rsidR="0030793C" w:rsidRPr="00BD2850" w:rsidRDefault="0030793C">
            <w:pPr>
              <w:rPr>
                <w:ins w:id="186" w:author="Shannon Sen Perdomo" w:date="2021-05-29T17:02:00Z"/>
                <w:rFonts w:asciiTheme="minorHAnsi" w:hAnsiTheme="minorHAnsi" w:cstheme="minorHAnsi"/>
                <w:sz w:val="24"/>
                <w:szCs w:val="24"/>
                <w:lang w:val="es-MX"/>
                <w:rPrChange w:id="187" w:author="Shannon Sen Perdomo" w:date="2021-05-30T16:04:00Z">
                  <w:rPr>
                    <w:ins w:id="188" w:author="Shannon Sen Perdomo" w:date="2021-05-29T17:02:00Z"/>
                  </w:rPr>
                </w:rPrChange>
              </w:rPr>
            </w:pPr>
            <w:ins w:id="189" w:author="Shannon Sen Perdomo" w:date="2021-05-29T17:23:00Z">
              <w:r w:rsidRPr="00BD2850">
                <w:rPr>
                  <w:rFonts w:asciiTheme="minorHAnsi" w:hAnsiTheme="minorHAnsi" w:cstheme="minorHAnsi"/>
                  <w:sz w:val="24"/>
                  <w:szCs w:val="24"/>
                  <w:lang w:val="es-MX"/>
                  <w:rPrChange w:id="190" w:author="Shannon Sen Perdomo" w:date="2021-05-30T16:04:00Z">
                    <w:rPr>
                      <w:rFonts w:asciiTheme="minorHAnsi" w:hAnsiTheme="minorHAnsi" w:cstheme="minorHAnsi"/>
                      <w:lang w:val="es-MX"/>
                    </w:rPr>
                  </w:rPrChange>
                </w:rPr>
                <w:br/>
              </w:r>
            </w:ins>
            <w:ins w:id="191" w:author="Shannon Sen Perdomo" w:date="2021-05-29T17:29:00Z">
              <w:r w:rsidR="00D43CC1" w:rsidRPr="00BD2850">
                <w:rPr>
                  <w:rFonts w:asciiTheme="minorHAnsi" w:hAnsiTheme="minorHAnsi" w:cstheme="minorHAnsi"/>
                  <w:sz w:val="24"/>
                  <w:szCs w:val="24"/>
                  <w:lang w:val="es-MX"/>
                  <w:rPrChange w:id="192" w:author="Shannon Sen Perdomo" w:date="2021-05-30T16:04:00Z">
                    <w:rPr>
                      <w:rFonts w:asciiTheme="minorHAnsi" w:hAnsiTheme="minorHAnsi" w:cstheme="minorHAnsi"/>
                      <w:lang w:val="es-MX"/>
                    </w:rPr>
                  </w:rPrChange>
                </w:rPr>
                <w:t>Con todo lo relacionado anteriormente podemos hacer un listado de las consecuencias que nos hacen recapacitar más sobre cómo lograr evitarlas.</w:t>
              </w:r>
            </w:ins>
            <w:ins w:id="193" w:author="Shannon Sen Perdomo" w:date="2021-05-29T17:23:00Z">
              <w:r w:rsidRPr="00BD2850">
                <w:rPr>
                  <w:rFonts w:asciiTheme="minorHAnsi" w:hAnsiTheme="minorHAnsi" w:cstheme="minorHAnsi"/>
                  <w:sz w:val="24"/>
                  <w:szCs w:val="24"/>
                  <w:lang w:val="es-MX"/>
                  <w:rPrChange w:id="194" w:author="Shannon Sen Perdomo" w:date="2021-05-30T16:04:00Z">
                    <w:rPr>
                      <w:rFonts w:asciiTheme="minorHAnsi" w:hAnsiTheme="minorHAnsi" w:cstheme="minorHAnsi"/>
                      <w:lang w:val="es-MX"/>
                    </w:rPr>
                  </w:rPrChange>
                </w:rPr>
                <w:t xml:space="preserve"> </w:t>
              </w:r>
            </w:ins>
          </w:p>
          <w:p w14:paraId="7796861F" w14:textId="4CE93B81" w:rsidR="00B919D8" w:rsidRPr="00BD2850" w:rsidRDefault="00D43CC1">
            <w:pPr>
              <w:pStyle w:val="Prrafodelista"/>
              <w:numPr>
                <w:ilvl w:val="0"/>
                <w:numId w:val="20"/>
              </w:numPr>
              <w:rPr>
                <w:ins w:id="195" w:author="Shannon Sen Perdomo" w:date="2021-05-29T16:52:00Z"/>
                <w:rFonts w:asciiTheme="minorHAnsi" w:hAnsiTheme="minorHAnsi" w:cstheme="minorHAnsi"/>
                <w:lang w:val="es-MX"/>
                <w:rPrChange w:id="196" w:author="Shannon Sen Perdomo" w:date="2021-05-30T16:04:00Z">
                  <w:rPr>
                    <w:ins w:id="197" w:author="Shannon Sen Perdomo" w:date="2021-05-29T16:52:00Z"/>
                  </w:rPr>
                </w:rPrChange>
              </w:rPr>
              <w:pPrChange w:id="198" w:author="Shannon Sen Perdomo" w:date="2021-05-29T17:02:00Z">
                <w:pPr/>
              </w:pPrChange>
            </w:pPr>
            <w:ins w:id="199" w:author="Shannon Sen Perdomo" w:date="2021-05-29T17:32:00Z">
              <w:r w:rsidRPr="00BD2850">
                <w:rPr>
                  <w:rFonts w:asciiTheme="minorHAnsi" w:hAnsiTheme="minorHAnsi" w:cstheme="minorHAnsi"/>
                  <w:lang w:val="es-MX"/>
                  <w:rPrChange w:id="200" w:author="Shannon Sen Perdomo" w:date="2021-05-30T16:04:00Z">
                    <w:rPr>
                      <w:rFonts w:asciiTheme="minorHAnsi" w:hAnsiTheme="minorHAnsi" w:cstheme="minorHAnsi"/>
                      <w:lang w:val="es-MX"/>
                    </w:rPr>
                  </w:rPrChange>
                </w:rPr>
                <w:t>Problemas de r</w:t>
              </w:r>
            </w:ins>
            <w:ins w:id="201" w:author="Shannon Sen Perdomo" w:date="2021-05-29T17:02:00Z">
              <w:r w:rsidR="00B919D8" w:rsidRPr="00BD2850">
                <w:rPr>
                  <w:rFonts w:asciiTheme="minorHAnsi" w:hAnsiTheme="minorHAnsi" w:cstheme="minorHAnsi"/>
                  <w:lang w:val="es-MX"/>
                  <w:rPrChange w:id="202" w:author="Shannon Sen Perdomo" w:date="2021-05-30T16:04:00Z">
                    <w:rPr>
                      <w:rFonts w:asciiTheme="minorHAnsi" w:hAnsiTheme="minorHAnsi" w:cstheme="minorHAnsi"/>
                      <w:lang w:val="es-MX"/>
                    </w:rPr>
                  </w:rPrChange>
                </w:rPr>
                <w:t>endimiento escolar</w:t>
              </w:r>
            </w:ins>
            <w:ins w:id="203" w:author="Shannon Sen Perdomo" w:date="2021-05-29T17:03:00Z">
              <w:r w:rsidR="00B919D8" w:rsidRPr="00BD2850">
                <w:rPr>
                  <w:rFonts w:asciiTheme="minorHAnsi" w:hAnsiTheme="minorHAnsi" w:cstheme="minorHAnsi"/>
                  <w:lang w:val="es-MX"/>
                  <w:rPrChange w:id="204" w:author="Shannon Sen Perdomo" w:date="2021-05-30T16:04:00Z">
                    <w:rPr>
                      <w:rFonts w:asciiTheme="minorHAnsi" w:hAnsiTheme="minorHAnsi" w:cstheme="minorHAnsi"/>
                      <w:lang w:val="es-MX"/>
                    </w:rPr>
                  </w:rPrChange>
                </w:rPr>
                <w:t>.</w:t>
              </w:r>
            </w:ins>
          </w:p>
          <w:p w14:paraId="7A2D49CB" w14:textId="219BC557" w:rsidR="00D43CC1" w:rsidRPr="00BD2850" w:rsidRDefault="008B5F6D" w:rsidP="0076238C">
            <w:pPr>
              <w:rPr>
                <w:ins w:id="205" w:author="Shannon Sen Perdomo" w:date="2021-05-29T17:33:00Z"/>
                <w:rFonts w:asciiTheme="minorHAnsi" w:hAnsiTheme="minorHAnsi" w:cstheme="minorHAnsi"/>
                <w:sz w:val="24"/>
                <w:szCs w:val="24"/>
                <w:lang w:val="es-MX"/>
                <w:rPrChange w:id="206" w:author="Shannon Sen Perdomo" w:date="2021-05-30T16:04:00Z">
                  <w:rPr>
                    <w:ins w:id="207" w:author="Shannon Sen Perdomo" w:date="2021-05-29T17:33:00Z"/>
                    <w:rFonts w:asciiTheme="minorHAnsi" w:hAnsiTheme="minorHAnsi" w:cstheme="minorHAnsi"/>
                    <w:lang w:val="es-MX"/>
                  </w:rPr>
                </w:rPrChange>
              </w:rPr>
            </w:pPr>
            <w:ins w:id="208" w:author="Shannon Sen Perdomo" w:date="2021-05-29T16:52:00Z">
              <w:r w:rsidRPr="00BD2850">
                <w:rPr>
                  <w:rFonts w:asciiTheme="minorHAnsi" w:hAnsiTheme="minorHAnsi" w:cstheme="minorHAnsi"/>
                  <w:sz w:val="24"/>
                  <w:szCs w:val="24"/>
                  <w:lang w:val="es-MX"/>
                  <w:rPrChange w:id="209" w:author="Shannon Sen Perdomo" w:date="2021-05-30T16:04:00Z">
                    <w:rPr>
                      <w:rFonts w:asciiTheme="minorHAnsi" w:hAnsiTheme="minorHAnsi" w:cstheme="minorHAnsi"/>
                      <w:lang w:val="es-MX"/>
                    </w:rPr>
                  </w:rPrChange>
                </w:rPr>
                <w:t>Lo anterior recae mucho en los estudiantes</w:t>
              </w:r>
            </w:ins>
            <w:ins w:id="210" w:author="Shannon Sen Perdomo" w:date="2021-05-29T16:56:00Z">
              <w:r w:rsidR="009426D9" w:rsidRPr="00BD2850">
                <w:rPr>
                  <w:rFonts w:asciiTheme="minorHAnsi" w:hAnsiTheme="minorHAnsi" w:cstheme="minorHAnsi"/>
                  <w:sz w:val="24"/>
                  <w:szCs w:val="24"/>
                  <w:lang w:val="es-MX"/>
                  <w:rPrChange w:id="211" w:author="Shannon Sen Perdomo" w:date="2021-05-30T16:04:00Z">
                    <w:rPr>
                      <w:rFonts w:asciiTheme="minorHAnsi" w:hAnsiTheme="minorHAnsi" w:cstheme="minorHAnsi"/>
                      <w:lang w:val="es-MX"/>
                    </w:rPr>
                  </w:rPrChange>
                </w:rPr>
                <w:t xml:space="preserve"> </w:t>
              </w:r>
            </w:ins>
            <w:ins w:id="212" w:author="Shannon Sen Perdomo" w:date="2021-05-29T16:57:00Z">
              <w:r w:rsidR="00B919D8" w:rsidRPr="00BD2850">
                <w:rPr>
                  <w:rFonts w:asciiTheme="minorHAnsi" w:hAnsiTheme="minorHAnsi" w:cstheme="minorHAnsi"/>
                  <w:sz w:val="24"/>
                  <w:szCs w:val="24"/>
                  <w:lang w:val="es-MX"/>
                  <w:rPrChange w:id="213" w:author="Shannon Sen Perdomo" w:date="2021-05-30T16:04:00Z">
                    <w:rPr>
                      <w:rFonts w:asciiTheme="minorHAnsi" w:hAnsiTheme="minorHAnsi" w:cstheme="minorHAnsi"/>
                      <w:lang w:val="es-MX"/>
                    </w:rPr>
                  </w:rPrChange>
                </w:rPr>
                <w:t>afectando negativamente</w:t>
              </w:r>
            </w:ins>
            <w:ins w:id="214" w:author="Shannon Sen Perdomo" w:date="2021-05-29T16:52:00Z">
              <w:r w:rsidRPr="00BD2850">
                <w:rPr>
                  <w:rFonts w:asciiTheme="minorHAnsi" w:hAnsiTheme="minorHAnsi" w:cstheme="minorHAnsi"/>
                  <w:sz w:val="24"/>
                  <w:szCs w:val="24"/>
                  <w:lang w:val="es-MX"/>
                  <w:rPrChange w:id="215" w:author="Shannon Sen Perdomo" w:date="2021-05-30T16:04:00Z">
                    <w:rPr>
                      <w:rFonts w:asciiTheme="minorHAnsi" w:hAnsiTheme="minorHAnsi" w:cstheme="minorHAnsi"/>
                      <w:lang w:val="es-MX"/>
                    </w:rPr>
                  </w:rPrChange>
                </w:rPr>
                <w:t xml:space="preserve"> </w:t>
              </w:r>
            </w:ins>
            <w:ins w:id="216" w:author="Shannon Sen Perdomo" w:date="2021-05-29T16:57:00Z">
              <w:r w:rsidR="00B919D8" w:rsidRPr="00BD2850">
                <w:rPr>
                  <w:rFonts w:asciiTheme="minorHAnsi" w:hAnsiTheme="minorHAnsi" w:cstheme="minorHAnsi"/>
                  <w:sz w:val="24"/>
                  <w:szCs w:val="24"/>
                  <w:lang w:val="es-MX"/>
                  <w:rPrChange w:id="217" w:author="Shannon Sen Perdomo" w:date="2021-05-30T16:04:00Z">
                    <w:rPr>
                      <w:rFonts w:asciiTheme="minorHAnsi" w:hAnsiTheme="minorHAnsi" w:cstheme="minorHAnsi"/>
                      <w:lang w:val="es-MX"/>
                    </w:rPr>
                  </w:rPrChange>
                </w:rPr>
                <w:t xml:space="preserve">su </w:t>
              </w:r>
            </w:ins>
            <w:ins w:id="218" w:author="Shannon Sen Perdomo" w:date="2021-05-29T16:56:00Z">
              <w:r w:rsidR="009426D9" w:rsidRPr="00BD2850">
                <w:rPr>
                  <w:rFonts w:asciiTheme="minorHAnsi" w:hAnsiTheme="minorHAnsi" w:cstheme="minorHAnsi"/>
                  <w:sz w:val="24"/>
                  <w:szCs w:val="24"/>
                  <w:lang w:val="es-MX"/>
                  <w:rPrChange w:id="219" w:author="Shannon Sen Perdomo" w:date="2021-05-30T16:04:00Z">
                    <w:rPr>
                      <w:rFonts w:asciiTheme="minorHAnsi" w:hAnsiTheme="minorHAnsi" w:cstheme="minorHAnsi"/>
                      <w:lang w:val="es-MX"/>
                    </w:rPr>
                  </w:rPrChange>
                </w:rPr>
                <w:t>desempeño académico</w:t>
              </w:r>
            </w:ins>
            <w:ins w:id="220" w:author="Shannon Sen Perdomo" w:date="2021-05-29T16:58:00Z">
              <w:r w:rsidR="00B919D8" w:rsidRPr="00BD2850">
                <w:rPr>
                  <w:rFonts w:asciiTheme="minorHAnsi" w:hAnsiTheme="minorHAnsi" w:cstheme="minorHAnsi"/>
                  <w:sz w:val="24"/>
                  <w:szCs w:val="24"/>
                  <w:lang w:val="es-MX"/>
                  <w:rPrChange w:id="221" w:author="Shannon Sen Perdomo" w:date="2021-05-30T16:04:00Z">
                    <w:rPr>
                      <w:rFonts w:asciiTheme="minorHAnsi" w:hAnsiTheme="minorHAnsi" w:cstheme="minorHAnsi"/>
                      <w:lang w:val="es-MX"/>
                    </w:rPr>
                  </w:rPrChange>
                </w:rPr>
                <w:t xml:space="preserve"> (dificultad para pensar, tomar decisiones)</w:t>
              </w:r>
            </w:ins>
            <w:ins w:id="222" w:author="Shannon Sen Perdomo" w:date="2021-05-29T17:02:00Z">
              <w:r w:rsidR="00B919D8" w:rsidRPr="00BD2850">
                <w:rPr>
                  <w:rFonts w:asciiTheme="minorHAnsi" w:hAnsiTheme="minorHAnsi" w:cstheme="minorHAnsi"/>
                  <w:sz w:val="24"/>
                  <w:szCs w:val="24"/>
                  <w:lang w:val="es-MX"/>
                  <w:rPrChange w:id="223" w:author="Shannon Sen Perdomo" w:date="2021-05-30T16:04:00Z">
                    <w:rPr>
                      <w:rFonts w:asciiTheme="minorHAnsi" w:hAnsiTheme="minorHAnsi" w:cstheme="minorHAnsi"/>
                      <w:lang w:val="es-MX"/>
                    </w:rPr>
                  </w:rPrChange>
                </w:rPr>
                <w:t>.</w:t>
              </w:r>
            </w:ins>
          </w:p>
          <w:p w14:paraId="3BE29357" w14:textId="1152693B" w:rsidR="00D43CC1" w:rsidRPr="00BD2850" w:rsidRDefault="00D43CC1">
            <w:pPr>
              <w:pStyle w:val="Prrafodelista"/>
              <w:numPr>
                <w:ilvl w:val="0"/>
                <w:numId w:val="20"/>
              </w:numPr>
              <w:rPr>
                <w:ins w:id="224" w:author="Shannon Sen Perdomo" w:date="2021-05-29T17:33:00Z"/>
                <w:rFonts w:asciiTheme="minorHAnsi" w:hAnsiTheme="minorHAnsi" w:cstheme="minorHAnsi"/>
                <w:lang w:val="es-MX"/>
                <w:rPrChange w:id="225" w:author="Shannon Sen Perdomo" w:date="2021-05-30T16:04:00Z">
                  <w:rPr>
                    <w:ins w:id="226" w:author="Shannon Sen Perdomo" w:date="2021-05-29T17:33:00Z"/>
                  </w:rPr>
                </w:rPrChange>
              </w:rPr>
              <w:pPrChange w:id="227" w:author="Shannon Sen Perdomo" w:date="2021-05-29T17:33:00Z">
                <w:pPr/>
              </w:pPrChange>
            </w:pPr>
            <w:ins w:id="228" w:author="Shannon Sen Perdomo" w:date="2021-05-29T17:33:00Z">
              <w:r w:rsidRPr="00BD2850">
                <w:rPr>
                  <w:rFonts w:asciiTheme="minorHAnsi" w:hAnsiTheme="minorHAnsi" w:cstheme="minorHAnsi"/>
                  <w:lang w:val="es-MX"/>
                  <w:rPrChange w:id="229" w:author="Shannon Sen Perdomo" w:date="2021-05-30T16:04:00Z">
                    <w:rPr>
                      <w:rFonts w:asciiTheme="minorHAnsi" w:hAnsiTheme="minorHAnsi" w:cstheme="minorHAnsi"/>
                      <w:lang w:val="es-MX"/>
                    </w:rPr>
                  </w:rPrChange>
                </w:rPr>
                <w:t>Proble</w:t>
              </w:r>
            </w:ins>
            <w:ins w:id="230" w:author="Shannon Sen Perdomo" w:date="2021-05-29T17:34:00Z">
              <w:r w:rsidRPr="00BD2850">
                <w:rPr>
                  <w:rFonts w:asciiTheme="minorHAnsi" w:hAnsiTheme="minorHAnsi" w:cstheme="minorHAnsi"/>
                  <w:lang w:val="es-MX"/>
                  <w:rPrChange w:id="231" w:author="Shannon Sen Perdomo" w:date="2021-05-30T16:04:00Z">
                    <w:rPr>
                      <w:rFonts w:asciiTheme="minorHAnsi" w:hAnsiTheme="minorHAnsi" w:cstheme="minorHAnsi"/>
                      <w:lang w:val="es-MX"/>
                    </w:rPr>
                  </w:rPrChange>
                </w:rPr>
                <w:t>mas físicos</w:t>
              </w:r>
            </w:ins>
          </w:p>
          <w:p w14:paraId="36C3AF65" w14:textId="21522B32" w:rsidR="004B7652" w:rsidRPr="00BD2850" w:rsidRDefault="00B919D8" w:rsidP="004B7652">
            <w:pPr>
              <w:rPr>
                <w:ins w:id="232" w:author="Shannon Sen Perdomo" w:date="2021-05-30T14:23:00Z"/>
                <w:rFonts w:asciiTheme="minorHAnsi" w:hAnsiTheme="minorHAnsi" w:cstheme="minorHAnsi"/>
                <w:sz w:val="24"/>
                <w:szCs w:val="24"/>
                <w:lang w:val="es-MX"/>
                <w:rPrChange w:id="233" w:author="Shannon Sen Perdomo" w:date="2021-05-30T16:04:00Z">
                  <w:rPr>
                    <w:ins w:id="234" w:author="Shannon Sen Perdomo" w:date="2021-05-30T14:23:00Z"/>
                    <w:rFonts w:ascii="Times New Roman" w:hAnsi="Times New Roman"/>
                    <w:sz w:val="24"/>
                    <w:szCs w:val="24"/>
                    <w:lang w:val="es-MX"/>
                  </w:rPr>
                </w:rPrChange>
              </w:rPr>
            </w:pPr>
            <w:ins w:id="235" w:author="Shannon Sen Perdomo" w:date="2021-05-29T17:02:00Z">
              <w:r w:rsidRPr="00BD2850">
                <w:rPr>
                  <w:rFonts w:asciiTheme="minorHAnsi" w:hAnsiTheme="minorHAnsi" w:cstheme="minorHAnsi"/>
                  <w:sz w:val="24"/>
                  <w:szCs w:val="24"/>
                  <w:lang w:val="es-MX"/>
                  <w:rPrChange w:id="236" w:author="Shannon Sen Perdomo" w:date="2021-05-30T16:04:00Z">
                    <w:rPr>
                      <w:rFonts w:asciiTheme="minorHAnsi" w:hAnsiTheme="minorHAnsi" w:cstheme="minorHAnsi"/>
                      <w:lang w:val="es-MX"/>
                    </w:rPr>
                  </w:rPrChange>
                </w:rPr>
                <w:t>S</w:t>
              </w:r>
            </w:ins>
            <w:ins w:id="237" w:author="Shannon Sen Perdomo" w:date="2021-05-29T16:57:00Z">
              <w:r w:rsidRPr="00BD2850">
                <w:rPr>
                  <w:rFonts w:asciiTheme="minorHAnsi" w:hAnsiTheme="minorHAnsi" w:cstheme="minorHAnsi"/>
                  <w:sz w:val="24"/>
                  <w:szCs w:val="24"/>
                  <w:lang w:val="es-MX"/>
                  <w:rPrChange w:id="238" w:author="Shannon Sen Perdomo" w:date="2021-05-30T16:04:00Z">
                    <w:rPr>
                      <w:rFonts w:asciiTheme="minorHAnsi" w:hAnsiTheme="minorHAnsi" w:cstheme="minorHAnsi"/>
                      <w:lang w:val="es-MX"/>
                    </w:rPr>
                  </w:rPrChange>
                </w:rPr>
                <w:t>e encuentran problemas físicos</w:t>
              </w:r>
            </w:ins>
            <w:ins w:id="239" w:author="Shannon Sen Perdomo" w:date="2021-05-29T16:58:00Z">
              <w:r w:rsidRPr="00BD2850">
                <w:rPr>
                  <w:rFonts w:asciiTheme="minorHAnsi" w:hAnsiTheme="minorHAnsi" w:cstheme="minorHAnsi"/>
                  <w:sz w:val="24"/>
                  <w:szCs w:val="24"/>
                  <w:lang w:val="es-MX"/>
                  <w:rPrChange w:id="240" w:author="Shannon Sen Perdomo" w:date="2021-05-30T16:04:00Z">
                    <w:rPr>
                      <w:rFonts w:asciiTheme="minorHAnsi" w:hAnsiTheme="minorHAnsi" w:cstheme="minorHAnsi"/>
                      <w:lang w:val="es-MX"/>
                    </w:rPr>
                  </w:rPrChange>
                </w:rPr>
                <w:t xml:space="preserve"> (dolor de espalda</w:t>
              </w:r>
            </w:ins>
            <w:ins w:id="241" w:author="Shannon Sen Perdomo" w:date="2021-05-29T16:59:00Z">
              <w:r w:rsidRPr="00BD2850">
                <w:rPr>
                  <w:rFonts w:asciiTheme="minorHAnsi" w:hAnsiTheme="minorHAnsi" w:cstheme="minorHAnsi"/>
                  <w:sz w:val="24"/>
                  <w:szCs w:val="24"/>
                  <w:lang w:val="es-MX"/>
                  <w:rPrChange w:id="242" w:author="Shannon Sen Perdomo" w:date="2021-05-30T16:04:00Z">
                    <w:rPr>
                      <w:rFonts w:asciiTheme="minorHAnsi" w:hAnsiTheme="minorHAnsi" w:cstheme="minorHAnsi"/>
                      <w:lang w:val="es-MX"/>
                    </w:rPr>
                  </w:rPrChange>
                </w:rPr>
                <w:t>, cabeza y gastritis)</w:t>
              </w:r>
            </w:ins>
            <w:ins w:id="243" w:author="Shannon Sen Perdomo" w:date="2021-05-30T14:23:00Z">
              <w:r w:rsidR="004B7652" w:rsidRPr="00BD2850">
                <w:rPr>
                  <w:rFonts w:asciiTheme="minorHAnsi" w:hAnsiTheme="minorHAnsi" w:cstheme="minorHAnsi"/>
                  <w:sz w:val="24"/>
                  <w:szCs w:val="24"/>
                  <w:lang w:val="es-MX"/>
                  <w:rPrChange w:id="244" w:author="Shannon Sen Perdomo" w:date="2021-05-30T16:04:00Z">
                    <w:rPr/>
                  </w:rPrChange>
                </w:rPr>
                <w:t xml:space="preserve"> </w:t>
              </w:r>
              <w:r w:rsidR="004B7652" w:rsidRPr="00BD2850">
                <w:rPr>
                  <w:rFonts w:asciiTheme="minorHAnsi" w:hAnsiTheme="minorHAnsi" w:cstheme="minorHAnsi"/>
                  <w:sz w:val="24"/>
                  <w:szCs w:val="24"/>
                  <w:lang w:val="es-MX"/>
                  <w:rPrChange w:id="245" w:author="Shannon Sen Perdomo" w:date="2021-05-30T16:04:00Z">
                    <w:rPr>
                      <w:rFonts w:ascii="Times New Roman" w:hAnsi="Times New Roman"/>
                      <w:sz w:val="24"/>
                      <w:szCs w:val="24"/>
                      <w:lang w:val="es-MX"/>
                    </w:rPr>
                  </w:rPrChange>
                </w:rPr>
                <w:t>Hay varias explicaciones por las que un elevado estado de emocionalidad negativa puede tener consecuencias para la salud.</w:t>
              </w:r>
            </w:ins>
          </w:p>
          <w:p w14:paraId="37F24D38" w14:textId="0C2C7A08" w:rsidR="00D43CC1" w:rsidRPr="00BD2850" w:rsidRDefault="004B7652" w:rsidP="004B7652">
            <w:pPr>
              <w:rPr>
                <w:ins w:id="246" w:author="Shannon Sen Perdomo" w:date="2021-05-29T17:34:00Z"/>
                <w:rFonts w:asciiTheme="minorHAnsi" w:hAnsiTheme="minorHAnsi" w:cstheme="minorHAnsi"/>
                <w:sz w:val="24"/>
                <w:szCs w:val="24"/>
                <w:lang w:val="es-MX"/>
                <w:rPrChange w:id="247" w:author="Shannon Sen Perdomo" w:date="2021-05-30T16:04:00Z">
                  <w:rPr>
                    <w:ins w:id="248" w:author="Shannon Sen Perdomo" w:date="2021-05-29T17:34:00Z"/>
                    <w:rFonts w:asciiTheme="minorHAnsi" w:hAnsiTheme="minorHAnsi" w:cstheme="minorHAnsi"/>
                    <w:lang w:val="es-MX"/>
                  </w:rPr>
                </w:rPrChange>
              </w:rPr>
            </w:pPr>
            <w:ins w:id="249" w:author="Shannon Sen Perdomo" w:date="2021-05-30T14:23:00Z">
              <w:r w:rsidRPr="00BD2850">
                <w:rPr>
                  <w:rFonts w:asciiTheme="minorHAnsi" w:hAnsiTheme="minorHAnsi" w:cstheme="minorHAnsi"/>
                  <w:sz w:val="24"/>
                  <w:szCs w:val="24"/>
                  <w:lang w:val="es-MX"/>
                  <w:rPrChange w:id="250" w:author="Shannon Sen Perdomo" w:date="2021-05-30T16:04:00Z">
                    <w:rPr>
                      <w:rFonts w:ascii="Times New Roman" w:hAnsi="Times New Roman"/>
                      <w:sz w:val="24"/>
                      <w:szCs w:val="24"/>
                      <w:lang w:val="es-MX"/>
                    </w:rPr>
                  </w:rPrChange>
                </w:rPr>
                <w:t>Al experimentar ira, tristeza, ansiedad o depresión de manera intensa, tienden a producirse cambios de conducta que hace que abandonemos hábitos saludables.</w:t>
              </w:r>
            </w:ins>
          </w:p>
          <w:p w14:paraId="2A134FBC" w14:textId="77777777" w:rsidR="00D43CC1" w:rsidRPr="00BD2850" w:rsidRDefault="00B919D8" w:rsidP="00D43CC1">
            <w:pPr>
              <w:pStyle w:val="Prrafodelista"/>
              <w:numPr>
                <w:ilvl w:val="0"/>
                <w:numId w:val="20"/>
              </w:numPr>
              <w:rPr>
                <w:ins w:id="251" w:author="Shannon Sen Perdomo" w:date="2021-05-29T17:34:00Z"/>
                <w:rFonts w:asciiTheme="minorHAnsi" w:hAnsiTheme="minorHAnsi" w:cstheme="minorHAnsi"/>
                <w:lang w:val="es-MX"/>
              </w:rPr>
            </w:pPr>
            <w:ins w:id="252" w:author="Shannon Sen Perdomo" w:date="2021-05-29T17:03:00Z">
              <w:r w:rsidRPr="00BD2850">
                <w:rPr>
                  <w:rFonts w:asciiTheme="minorHAnsi" w:hAnsiTheme="minorHAnsi" w:cstheme="minorHAnsi"/>
                  <w:lang w:val="es-MX"/>
                  <w:rPrChange w:id="253" w:author="Shannon Sen Perdomo" w:date="2021-05-30T16:04:00Z">
                    <w:rPr/>
                  </w:rPrChange>
                </w:rPr>
                <w:t xml:space="preserve">problemas </w:t>
              </w:r>
            </w:ins>
            <w:ins w:id="254" w:author="Shannon Sen Perdomo" w:date="2021-05-29T17:04:00Z">
              <w:r w:rsidRPr="00BD2850">
                <w:rPr>
                  <w:rFonts w:asciiTheme="minorHAnsi" w:hAnsiTheme="minorHAnsi" w:cstheme="minorHAnsi"/>
                  <w:lang w:val="es-MX"/>
                  <w:rPrChange w:id="255" w:author="Shannon Sen Perdomo" w:date="2021-05-30T16:04:00Z">
                    <w:rPr/>
                  </w:rPrChange>
                </w:rPr>
                <w:t>sociales</w:t>
              </w:r>
            </w:ins>
          </w:p>
          <w:p w14:paraId="386A9911" w14:textId="30ABEE7A" w:rsidR="004B7652" w:rsidRPr="00BD2850" w:rsidRDefault="004B7652" w:rsidP="004B7652">
            <w:pPr>
              <w:rPr>
                <w:ins w:id="256" w:author="Shannon Sen Perdomo" w:date="2021-05-30T14:23:00Z"/>
                <w:rFonts w:asciiTheme="minorHAnsi" w:hAnsiTheme="minorHAnsi" w:cstheme="minorHAnsi"/>
                <w:sz w:val="24"/>
                <w:szCs w:val="24"/>
                <w:lang w:val="es-MX"/>
                <w:rPrChange w:id="257" w:author="Shannon Sen Perdomo" w:date="2021-05-30T16:04:00Z">
                  <w:rPr>
                    <w:ins w:id="258" w:author="Shannon Sen Perdomo" w:date="2021-05-30T14:23:00Z"/>
                    <w:rFonts w:ascii="Times New Roman" w:hAnsi="Times New Roman"/>
                    <w:sz w:val="24"/>
                    <w:szCs w:val="24"/>
                    <w:lang w:val="es-MX"/>
                  </w:rPr>
                </w:rPrChange>
              </w:rPr>
            </w:pPr>
            <w:ins w:id="259" w:author="Shannon Sen Perdomo" w:date="2021-05-30T14:23:00Z">
              <w:r w:rsidRPr="00BD2850">
                <w:rPr>
                  <w:rFonts w:asciiTheme="minorHAnsi" w:hAnsiTheme="minorHAnsi" w:cstheme="minorHAnsi"/>
                  <w:sz w:val="24"/>
                  <w:szCs w:val="24"/>
                  <w:lang w:val="es-MX"/>
                  <w:rPrChange w:id="260" w:author="Shannon Sen Perdomo" w:date="2021-05-30T16:04:00Z">
                    <w:rPr>
                      <w:rFonts w:ascii="Times New Roman" w:hAnsi="Times New Roman"/>
                      <w:sz w:val="24"/>
                      <w:szCs w:val="24"/>
                      <w:lang w:val="es-MX"/>
                    </w:rPr>
                  </w:rPrChange>
                </w:rPr>
                <w:t>Estos problemas pueden ser captados muy fácilmente por las personas debido al cambio brusco en la personalidad del individuo, puede ir desde la dificultad de expresar sus sentimientos hasta la irritabilidad que puede mostrar debido a sus problemas.</w:t>
              </w:r>
            </w:ins>
          </w:p>
          <w:p w14:paraId="363A61AB" w14:textId="5EBE36A2" w:rsidR="00D43AC4" w:rsidRPr="00BD2850" w:rsidDel="00D43CC1" w:rsidRDefault="004B7652" w:rsidP="004B7652">
            <w:pPr>
              <w:rPr>
                <w:del w:id="261" w:author="Shannon Sen Perdomo" w:date="2021-05-29T16:36:00Z"/>
                <w:rFonts w:asciiTheme="minorHAnsi" w:hAnsiTheme="minorHAnsi" w:cstheme="minorHAnsi"/>
                <w:sz w:val="24"/>
                <w:szCs w:val="24"/>
                <w:lang w:val="es-MX"/>
                <w:rPrChange w:id="262" w:author="Shannon Sen Perdomo" w:date="2021-05-30T16:04:00Z">
                  <w:rPr>
                    <w:del w:id="263" w:author="Shannon Sen Perdomo" w:date="2021-05-29T16:36:00Z"/>
                  </w:rPr>
                </w:rPrChange>
              </w:rPr>
            </w:pPr>
            <w:ins w:id="264" w:author="Shannon Sen Perdomo" w:date="2021-05-30T14:23:00Z">
              <w:r w:rsidRPr="00BD2850">
                <w:rPr>
                  <w:rFonts w:asciiTheme="minorHAnsi" w:hAnsiTheme="minorHAnsi" w:cstheme="minorHAnsi"/>
                  <w:sz w:val="24"/>
                  <w:szCs w:val="24"/>
                  <w:lang w:val="es-MX"/>
                  <w:rPrChange w:id="265" w:author="Shannon Sen Perdomo" w:date="2021-05-30T16:04:00Z">
                    <w:rPr>
                      <w:rFonts w:ascii="Times New Roman" w:hAnsi="Times New Roman"/>
                      <w:sz w:val="24"/>
                      <w:szCs w:val="24"/>
                      <w:lang w:val="es-MX"/>
                    </w:rPr>
                  </w:rPrChange>
                </w:rPr>
                <w:t xml:space="preserve">Esta situación es bastante complicada debido a </w:t>
              </w:r>
              <w:proofErr w:type="gramStart"/>
              <w:r w:rsidRPr="00BD2850">
                <w:rPr>
                  <w:rFonts w:asciiTheme="minorHAnsi" w:hAnsiTheme="minorHAnsi" w:cstheme="minorHAnsi"/>
                  <w:sz w:val="24"/>
                  <w:szCs w:val="24"/>
                  <w:lang w:val="es-MX"/>
                  <w:rPrChange w:id="266" w:author="Shannon Sen Perdomo" w:date="2021-05-30T16:04:00Z">
                    <w:rPr>
                      <w:rFonts w:ascii="Times New Roman" w:hAnsi="Times New Roman"/>
                      <w:sz w:val="24"/>
                      <w:szCs w:val="24"/>
                      <w:lang w:val="es-MX"/>
                    </w:rPr>
                  </w:rPrChange>
                </w:rPr>
                <w:t>que</w:t>
              </w:r>
              <w:proofErr w:type="gramEnd"/>
              <w:r w:rsidRPr="00BD2850">
                <w:rPr>
                  <w:rFonts w:asciiTheme="minorHAnsi" w:hAnsiTheme="minorHAnsi" w:cstheme="minorHAnsi"/>
                  <w:sz w:val="24"/>
                  <w:szCs w:val="24"/>
                  <w:lang w:val="es-MX"/>
                  <w:rPrChange w:id="267" w:author="Shannon Sen Perdomo" w:date="2021-05-30T16:04:00Z">
                    <w:rPr>
                      <w:rFonts w:ascii="Times New Roman" w:hAnsi="Times New Roman"/>
                      <w:sz w:val="24"/>
                      <w:szCs w:val="24"/>
                      <w:lang w:val="es-MX"/>
                    </w:rPr>
                  </w:rPrChange>
                </w:rPr>
                <w:t xml:space="preserve"> en ocasiones, estas emociones son compartidas a otros individuos dentro del área social de la persona.</w:t>
              </w:r>
              <w:r w:rsidRPr="00BD2850" w:rsidDel="0076238C">
                <w:rPr>
                  <w:rFonts w:asciiTheme="minorHAnsi" w:hAnsiTheme="minorHAnsi" w:cstheme="minorHAnsi"/>
                  <w:sz w:val="24"/>
                  <w:szCs w:val="24"/>
                  <w:lang w:val="es-MX"/>
                  <w:rPrChange w:id="268" w:author="Shannon Sen Perdomo" w:date="2021-05-30T16:04:00Z">
                    <w:rPr>
                      <w:rFonts w:ascii="Times New Roman" w:hAnsi="Times New Roman"/>
                      <w:sz w:val="24"/>
                      <w:szCs w:val="24"/>
                      <w:lang w:val="es-MX"/>
                    </w:rPr>
                  </w:rPrChange>
                </w:rPr>
                <w:t xml:space="preserve"> </w:t>
              </w:r>
            </w:ins>
            <w:del w:id="269" w:author="Shannon Sen Perdomo" w:date="2021-05-29T16:36:00Z">
              <w:r w:rsidR="00D43AC4" w:rsidRPr="00BD2850" w:rsidDel="0076238C">
                <w:rPr>
                  <w:rFonts w:asciiTheme="minorHAnsi" w:hAnsiTheme="minorHAnsi" w:cstheme="minorHAnsi"/>
                  <w:sz w:val="24"/>
                  <w:szCs w:val="24"/>
                  <w:lang w:val="es-MX"/>
                  <w:rPrChange w:id="270" w:author="Shannon Sen Perdomo" w:date="2021-05-30T16:04:00Z">
                    <w:rPr/>
                  </w:rPrChange>
                </w:rPr>
                <w:delText>[Problemática 1]</w:delText>
              </w:r>
            </w:del>
          </w:p>
          <w:p w14:paraId="78C1B143" w14:textId="7A4136F6" w:rsidR="00D43AC4" w:rsidRPr="00BD2850" w:rsidDel="0076238C" w:rsidRDefault="00D43AC4">
            <w:pPr>
              <w:rPr>
                <w:del w:id="271" w:author="Shannon Sen Perdomo" w:date="2021-05-29T16:36:00Z"/>
                <w:rFonts w:asciiTheme="minorHAnsi" w:hAnsiTheme="minorHAnsi" w:cstheme="minorHAnsi"/>
                <w:lang w:val="es-MX"/>
                <w:rPrChange w:id="272" w:author="Shannon Sen Perdomo" w:date="2021-05-30T16:04:00Z">
                  <w:rPr>
                    <w:del w:id="273" w:author="Shannon Sen Perdomo" w:date="2021-05-29T16:36:00Z"/>
                    <w:lang w:val="es-MX"/>
                  </w:rPr>
                </w:rPrChange>
              </w:rPr>
              <w:pPrChange w:id="274" w:author="Shannon Sen Perdomo" w:date="2021-05-29T16:37:00Z">
                <w:pPr>
                  <w:pStyle w:val="Prrafodelista"/>
                  <w:numPr>
                    <w:numId w:val="18"/>
                  </w:numPr>
                  <w:ind w:hanging="360"/>
                </w:pPr>
              </w:pPrChange>
            </w:pPr>
            <w:del w:id="275" w:author="Shannon Sen Perdomo" w:date="2021-05-29T16:36:00Z">
              <w:r w:rsidRPr="00BD2850" w:rsidDel="0076238C">
                <w:rPr>
                  <w:rFonts w:asciiTheme="minorHAnsi" w:hAnsiTheme="minorHAnsi" w:cstheme="minorHAnsi"/>
                  <w:sz w:val="24"/>
                  <w:szCs w:val="24"/>
                  <w:lang w:val="es-MX"/>
                  <w:rPrChange w:id="276" w:author="Shannon Sen Perdomo" w:date="2021-05-30T16:04:00Z">
                    <w:rPr>
                      <w:lang w:val="es-MX"/>
                    </w:rPr>
                  </w:rPrChange>
                </w:rPr>
                <w:delText>[Problemática 2]</w:delText>
              </w:r>
            </w:del>
          </w:p>
          <w:p w14:paraId="39BA56DE" w14:textId="500277A5" w:rsidR="00D43AC4" w:rsidRPr="00BD2850" w:rsidDel="0076238C" w:rsidRDefault="00D43AC4">
            <w:pPr>
              <w:rPr>
                <w:del w:id="277" w:author="Shannon Sen Perdomo" w:date="2021-05-29T16:36:00Z"/>
                <w:rFonts w:asciiTheme="minorHAnsi" w:hAnsiTheme="minorHAnsi" w:cstheme="minorHAnsi"/>
                <w:lang w:val="es-MX"/>
                <w:rPrChange w:id="278" w:author="Shannon Sen Perdomo" w:date="2021-05-30T16:04:00Z">
                  <w:rPr>
                    <w:del w:id="279" w:author="Shannon Sen Perdomo" w:date="2021-05-29T16:36:00Z"/>
                    <w:lang w:val="es-MX"/>
                  </w:rPr>
                </w:rPrChange>
              </w:rPr>
              <w:pPrChange w:id="280" w:author="Shannon Sen Perdomo" w:date="2021-05-29T16:37:00Z">
                <w:pPr>
                  <w:pStyle w:val="Prrafodelista"/>
                  <w:numPr>
                    <w:numId w:val="18"/>
                  </w:numPr>
                  <w:ind w:hanging="360"/>
                </w:pPr>
              </w:pPrChange>
            </w:pPr>
            <w:del w:id="281" w:author="Shannon Sen Perdomo" w:date="2021-05-29T16:36:00Z">
              <w:r w:rsidRPr="00BD2850" w:rsidDel="0076238C">
                <w:rPr>
                  <w:rFonts w:asciiTheme="minorHAnsi" w:hAnsiTheme="minorHAnsi" w:cstheme="minorHAnsi"/>
                  <w:sz w:val="24"/>
                  <w:szCs w:val="24"/>
                  <w:lang w:val="es-MX"/>
                  <w:rPrChange w:id="282" w:author="Shannon Sen Perdomo" w:date="2021-05-30T16:04:00Z">
                    <w:rPr>
                      <w:lang w:val="es-MX"/>
                    </w:rPr>
                  </w:rPrChange>
                </w:rPr>
                <w:delText>[Problemática 3]</w:delText>
              </w:r>
            </w:del>
          </w:p>
          <w:p w14:paraId="3CA3627B" w14:textId="77A74940" w:rsidR="00D43AC4" w:rsidRPr="00BD2850" w:rsidDel="0076238C" w:rsidRDefault="00D43AC4">
            <w:pPr>
              <w:rPr>
                <w:del w:id="283" w:author="Shannon Sen Perdomo" w:date="2021-05-29T16:36:00Z"/>
                <w:rFonts w:asciiTheme="minorHAnsi" w:hAnsiTheme="minorHAnsi" w:cstheme="minorHAnsi"/>
                <w:lang w:val="es-MX"/>
                <w:rPrChange w:id="284" w:author="Shannon Sen Perdomo" w:date="2021-05-30T16:04:00Z">
                  <w:rPr>
                    <w:del w:id="285" w:author="Shannon Sen Perdomo" w:date="2021-05-29T16:36:00Z"/>
                    <w:lang w:val="es-MX"/>
                  </w:rPr>
                </w:rPrChange>
              </w:rPr>
              <w:pPrChange w:id="286" w:author="Shannon Sen Perdomo" w:date="2021-05-29T16:37:00Z">
                <w:pPr>
                  <w:pStyle w:val="Prrafodelista"/>
                  <w:numPr>
                    <w:numId w:val="18"/>
                  </w:numPr>
                  <w:ind w:hanging="360"/>
                </w:pPr>
              </w:pPrChange>
            </w:pPr>
            <w:del w:id="287" w:author="Shannon Sen Perdomo" w:date="2021-05-29T16:36:00Z">
              <w:r w:rsidRPr="00BD2850" w:rsidDel="0076238C">
                <w:rPr>
                  <w:rFonts w:asciiTheme="minorHAnsi" w:hAnsiTheme="minorHAnsi" w:cstheme="minorHAnsi"/>
                  <w:sz w:val="24"/>
                  <w:szCs w:val="24"/>
                  <w:lang w:val="es-MX"/>
                  <w:rPrChange w:id="288" w:author="Shannon Sen Perdomo" w:date="2021-05-30T16:04:00Z">
                    <w:rPr>
                      <w:lang w:val="es-MX"/>
                    </w:rPr>
                  </w:rPrChange>
                </w:rPr>
                <w:delText>[Problemática 4]</w:delText>
              </w:r>
            </w:del>
          </w:p>
          <w:p w14:paraId="6305EEBC" w14:textId="77777777" w:rsidR="00D43AC4" w:rsidRPr="00BD2850" w:rsidRDefault="00D43AC4">
            <w:pPr>
              <w:rPr>
                <w:rFonts w:asciiTheme="minorHAnsi" w:hAnsiTheme="minorHAnsi" w:cstheme="minorHAnsi"/>
                <w:lang w:val="es-MX"/>
                <w:rPrChange w:id="289" w:author="Shannon Sen Perdomo" w:date="2021-05-30T16:04:00Z">
                  <w:rPr>
                    <w:lang w:val="es-MX"/>
                  </w:rPr>
                </w:rPrChange>
              </w:rPr>
              <w:pPrChange w:id="290" w:author="Shannon Sen Perdomo" w:date="2021-05-29T16:37:00Z">
                <w:pPr>
                  <w:pStyle w:val="Prrafodelista"/>
                </w:pPr>
              </w:pPrChange>
            </w:pPr>
          </w:p>
        </w:tc>
      </w:tr>
      <w:tr w:rsidR="00134417" w:rsidRPr="0036250A" w14:paraId="246C8E87" w14:textId="77777777" w:rsidTr="00672836">
        <w:trPr>
          <w:trHeight w:val="839"/>
        </w:trPr>
        <w:tc>
          <w:tcPr>
            <w:tcW w:w="1915" w:type="dxa"/>
          </w:tcPr>
          <w:p w14:paraId="447FC243" w14:textId="77777777" w:rsidR="00381DD1" w:rsidRPr="005872EC" w:rsidRDefault="00381DD1" w:rsidP="001F529C">
            <w:pPr>
              <w:pStyle w:val="tableleft"/>
              <w:rPr>
                <w:rFonts w:asciiTheme="minorHAnsi" w:hAnsiTheme="minorHAnsi" w:cstheme="minorHAnsi"/>
                <w:lang w:val="es-MX"/>
              </w:rPr>
            </w:pPr>
          </w:p>
          <w:p w14:paraId="744C6944" w14:textId="77777777" w:rsidR="00134417" w:rsidRPr="005872EC" w:rsidRDefault="009D482F" w:rsidP="001F529C">
            <w:pPr>
              <w:pStyle w:val="tableleft"/>
              <w:rPr>
                <w:rFonts w:asciiTheme="majorHAnsi" w:hAnsiTheme="majorHAnsi" w:cstheme="minorHAnsi"/>
                <w:lang w:val="es-MX"/>
              </w:rPr>
            </w:pPr>
            <w:r w:rsidRPr="005872EC">
              <w:rPr>
                <w:rFonts w:asciiTheme="majorHAnsi" w:hAnsiTheme="majorHAnsi" w:cstheme="minorHAnsi"/>
                <w:lang w:val="es-MX"/>
              </w:rPr>
              <w:t>Beneficios</w:t>
            </w:r>
          </w:p>
        </w:tc>
        <w:tc>
          <w:tcPr>
            <w:tcW w:w="7661" w:type="dxa"/>
            <w:tcBorders>
              <w:top w:val="single" w:sz="8" w:space="0" w:color="auto"/>
              <w:bottom w:val="single" w:sz="8" w:space="0" w:color="auto"/>
            </w:tcBorders>
          </w:tcPr>
          <w:p w14:paraId="326F493E" w14:textId="77777777" w:rsidR="00134417" w:rsidRPr="00BD2850" w:rsidRDefault="00134417" w:rsidP="00890BFC">
            <w:pPr>
              <w:jc w:val="both"/>
              <w:rPr>
                <w:rFonts w:asciiTheme="minorHAnsi" w:hAnsiTheme="minorHAnsi" w:cstheme="minorHAnsi"/>
                <w:sz w:val="24"/>
                <w:szCs w:val="24"/>
                <w:lang w:val="es-MX"/>
                <w:rPrChange w:id="291" w:author="Shannon Sen Perdomo" w:date="2021-05-30T16:04:00Z">
                  <w:rPr>
                    <w:rFonts w:asciiTheme="minorHAnsi" w:hAnsiTheme="minorHAnsi" w:cstheme="minorHAnsi"/>
                    <w:lang w:val="es-MX"/>
                  </w:rPr>
                </w:rPrChange>
              </w:rPr>
            </w:pPr>
          </w:p>
          <w:p w14:paraId="7259ACF5" w14:textId="12E371C1" w:rsidR="00D43AC4" w:rsidRPr="00BD2850" w:rsidDel="004977A7" w:rsidRDefault="00C41C8E" w:rsidP="002E7168">
            <w:pPr>
              <w:rPr>
                <w:del w:id="292" w:author="Shannon Sen Perdomo" w:date="2021-05-29T17:31:00Z"/>
                <w:rFonts w:asciiTheme="minorHAnsi" w:hAnsiTheme="minorHAnsi" w:cstheme="minorHAnsi"/>
                <w:sz w:val="24"/>
                <w:szCs w:val="24"/>
                <w:lang w:val="es-MX"/>
                <w:rPrChange w:id="293" w:author="Shannon Sen Perdomo" w:date="2021-05-30T16:04:00Z">
                  <w:rPr>
                    <w:del w:id="294" w:author="Shannon Sen Perdomo" w:date="2021-05-29T17:31:00Z"/>
                    <w:rFonts w:asciiTheme="minorHAnsi" w:hAnsiTheme="minorHAnsi" w:cstheme="minorHAnsi"/>
                    <w:lang w:val="es-MX"/>
                  </w:rPr>
                </w:rPrChange>
              </w:rPr>
            </w:pPr>
            <w:ins w:id="295" w:author="Shannon Sen Perdomo" w:date="2021-05-29T17:37:00Z">
              <w:r w:rsidRPr="00BD2850">
                <w:rPr>
                  <w:rFonts w:asciiTheme="minorHAnsi" w:hAnsiTheme="minorHAnsi" w:cstheme="minorHAnsi"/>
                  <w:sz w:val="24"/>
                  <w:szCs w:val="24"/>
                  <w:lang w:val="es-MX"/>
                  <w:rPrChange w:id="296" w:author="Shannon Sen Perdomo" w:date="2021-05-30T16:04:00Z">
                    <w:rPr>
                      <w:lang w:val="es-MX"/>
                    </w:rPr>
                  </w:rPrChange>
                </w:rPr>
                <w:t xml:space="preserve">Los beneficios del proyecto se enlistarán a </w:t>
              </w:r>
            </w:ins>
            <w:ins w:id="297" w:author="Shannon Sen Perdomo" w:date="2021-05-29T17:38:00Z">
              <w:r w:rsidRPr="00BD2850">
                <w:rPr>
                  <w:rFonts w:asciiTheme="minorHAnsi" w:hAnsiTheme="minorHAnsi" w:cstheme="minorHAnsi"/>
                  <w:sz w:val="24"/>
                  <w:szCs w:val="24"/>
                  <w:lang w:val="es-MX"/>
                  <w:rPrChange w:id="298" w:author="Shannon Sen Perdomo" w:date="2021-05-30T16:04:00Z">
                    <w:rPr>
                      <w:lang w:val="es-MX"/>
                    </w:rPr>
                  </w:rPrChange>
                </w:rPr>
                <w:t>continuación:</w:t>
              </w:r>
            </w:ins>
            <w:del w:id="299" w:author="Shannon Sen Perdomo" w:date="2021-05-29T17:31:00Z">
              <w:r w:rsidR="00D43AC4" w:rsidRPr="00BD2850" w:rsidDel="00D43CC1">
                <w:rPr>
                  <w:rFonts w:asciiTheme="minorHAnsi" w:hAnsiTheme="minorHAnsi" w:cstheme="minorHAnsi"/>
                  <w:sz w:val="24"/>
                  <w:szCs w:val="24"/>
                  <w:lang w:val="es-MX"/>
                  <w:rPrChange w:id="300" w:author="Shannon Sen Perdomo" w:date="2021-05-30T16:04:00Z">
                    <w:rPr>
                      <w:lang w:val="es-MX"/>
                    </w:rPr>
                  </w:rPrChange>
                </w:rPr>
                <w:delText>[Los beneficios describen las ventajas del desarrollo del proyecto y los problemas planteados que la aplicación resolverá.</w:delText>
              </w:r>
              <w:r w:rsidR="00AF6E0A" w:rsidRPr="00BD2850" w:rsidDel="00D43CC1">
                <w:rPr>
                  <w:rFonts w:asciiTheme="minorHAnsi" w:hAnsiTheme="minorHAnsi" w:cstheme="minorHAnsi"/>
                  <w:sz w:val="24"/>
                  <w:szCs w:val="24"/>
                  <w:lang w:val="es-MX"/>
                  <w:rPrChange w:id="301" w:author="Shannon Sen Perdomo" w:date="2021-05-30T16:04:00Z">
                    <w:rPr>
                      <w:lang w:val="es-MX"/>
                    </w:rPr>
                  </w:rPrChange>
                </w:rPr>
                <w:delText xml:space="preserve"> Incluye la aportación social.</w:delText>
              </w:r>
              <w:r w:rsidR="00D43AC4" w:rsidRPr="00BD2850" w:rsidDel="00D43CC1">
                <w:rPr>
                  <w:rFonts w:asciiTheme="minorHAnsi" w:hAnsiTheme="minorHAnsi" w:cstheme="minorHAnsi"/>
                  <w:sz w:val="24"/>
                  <w:szCs w:val="24"/>
                  <w:lang w:val="es-MX"/>
                  <w:rPrChange w:id="302" w:author="Shannon Sen Perdomo" w:date="2021-05-30T16:04:00Z">
                    <w:rPr>
                      <w:lang w:val="es-MX"/>
                    </w:rPr>
                  </w:rPrChange>
                </w:rPr>
                <w:delText>]</w:delText>
              </w:r>
            </w:del>
          </w:p>
          <w:p w14:paraId="3A8FA2A0" w14:textId="502286F9" w:rsidR="004977A7" w:rsidRPr="00BD2850" w:rsidRDefault="004977A7">
            <w:pPr>
              <w:rPr>
                <w:ins w:id="303" w:author="Shannon Sen Perdomo" w:date="2021-05-29T17:56:00Z"/>
                <w:rFonts w:asciiTheme="minorHAnsi" w:hAnsiTheme="minorHAnsi" w:cstheme="minorHAnsi"/>
                <w:lang w:val="es-MX"/>
                <w:rPrChange w:id="304" w:author="Shannon Sen Perdomo" w:date="2021-05-30T16:04:00Z">
                  <w:rPr>
                    <w:ins w:id="305" w:author="Shannon Sen Perdomo" w:date="2021-05-29T17:56:00Z"/>
                    <w:lang w:val="es-MX"/>
                  </w:rPr>
                </w:rPrChange>
              </w:rPr>
              <w:pPrChange w:id="306" w:author="Shannon Sen Perdomo" w:date="2021-05-29T17:46:00Z">
                <w:pPr>
                  <w:pStyle w:val="Prrafodelista"/>
                </w:pPr>
              </w:pPrChange>
            </w:pPr>
          </w:p>
          <w:p w14:paraId="3942970E" w14:textId="7F20B53F" w:rsidR="002E7168" w:rsidRPr="00BD2850" w:rsidRDefault="004977A7">
            <w:pPr>
              <w:pStyle w:val="Prrafodelista"/>
              <w:numPr>
                <w:ilvl w:val="0"/>
                <w:numId w:val="20"/>
              </w:numPr>
              <w:rPr>
                <w:ins w:id="307" w:author="Shannon Sen Perdomo" w:date="2021-05-29T17:46:00Z"/>
                <w:rFonts w:asciiTheme="minorHAnsi" w:hAnsiTheme="minorHAnsi" w:cstheme="minorHAnsi"/>
                <w:lang w:val="es-MX"/>
                <w:rPrChange w:id="308" w:author="Shannon Sen Perdomo" w:date="2021-05-30T16:04:00Z">
                  <w:rPr>
                    <w:ins w:id="309" w:author="Shannon Sen Perdomo" w:date="2021-05-29T17:46:00Z"/>
                  </w:rPr>
                </w:rPrChange>
              </w:rPr>
            </w:pPr>
            <w:ins w:id="310" w:author="Shannon Sen Perdomo" w:date="2021-05-29T17:56:00Z">
              <w:r w:rsidRPr="00BD2850">
                <w:rPr>
                  <w:rFonts w:asciiTheme="minorHAnsi" w:hAnsiTheme="minorHAnsi" w:cstheme="minorHAnsi"/>
                  <w:b/>
                  <w:bCs/>
                  <w:lang w:val="es-MX"/>
                  <w:rPrChange w:id="311" w:author="Shannon Sen Perdomo" w:date="2021-05-30T16:04:00Z">
                    <w:rPr>
                      <w:lang w:val="es-MX"/>
                    </w:rPr>
                  </w:rPrChange>
                </w:rPr>
                <w:t>Acceso al CAE:</w:t>
              </w:r>
              <w:r w:rsidRPr="00BD2850">
                <w:rPr>
                  <w:rFonts w:asciiTheme="minorHAnsi" w:hAnsiTheme="minorHAnsi" w:cstheme="minorHAnsi"/>
                  <w:lang w:val="es-MX"/>
                  <w:rPrChange w:id="312" w:author="Shannon Sen Perdomo" w:date="2021-05-30T16:04:00Z">
                    <w:rPr>
                      <w:lang w:val="es-MX"/>
                    </w:rPr>
                  </w:rPrChange>
                </w:rPr>
                <w:t xml:space="preserve"> </w:t>
              </w:r>
            </w:ins>
            <w:ins w:id="313" w:author="Shannon Sen Perdomo" w:date="2021-05-29T17:57:00Z">
              <w:r w:rsidRPr="00BD2850">
                <w:rPr>
                  <w:rFonts w:asciiTheme="minorHAnsi" w:hAnsiTheme="minorHAnsi" w:cstheme="minorHAnsi"/>
                  <w:lang w:val="es-MX"/>
                  <w:rPrChange w:id="314" w:author="Shannon Sen Perdomo" w:date="2021-05-30T16:04:00Z">
                    <w:rPr>
                      <w:lang w:val="es-MX"/>
                    </w:rPr>
                  </w:rPrChange>
                </w:rPr>
                <w:t xml:space="preserve">Los administradores de la aplicación obtienen el acceso de comunicar cualquier suceso extraño dentro de la aplicación, </w:t>
              </w:r>
            </w:ins>
            <w:ins w:id="315" w:author="Shannon Sen Perdomo" w:date="2021-05-29T17:58:00Z">
              <w:r w:rsidR="000D6365" w:rsidRPr="00BD2850">
                <w:rPr>
                  <w:rFonts w:asciiTheme="minorHAnsi" w:hAnsiTheme="minorHAnsi" w:cstheme="minorHAnsi"/>
                  <w:lang w:val="es-MX"/>
                  <w:rPrChange w:id="316" w:author="Shannon Sen Perdomo" w:date="2021-05-30T16:04:00Z">
                    <w:rPr>
                      <w:lang w:val="es-MX"/>
                    </w:rPr>
                  </w:rPrChange>
                </w:rPr>
                <w:t xml:space="preserve">quiere decir, </w:t>
              </w:r>
            </w:ins>
            <w:ins w:id="317" w:author="Shannon Sen Perdomo" w:date="2021-05-29T17:57:00Z">
              <w:r w:rsidRPr="00BD2850">
                <w:rPr>
                  <w:rFonts w:asciiTheme="minorHAnsi" w:hAnsiTheme="minorHAnsi" w:cstheme="minorHAnsi"/>
                  <w:lang w:val="es-MX"/>
                  <w:rPrChange w:id="318" w:author="Shannon Sen Perdomo" w:date="2021-05-30T16:04:00Z">
                    <w:rPr>
                      <w:lang w:val="es-MX"/>
                    </w:rPr>
                  </w:rPrChange>
                </w:rPr>
                <w:t xml:space="preserve">situaciones en donde el estudiante muestre un comportamiento </w:t>
              </w:r>
            </w:ins>
            <w:ins w:id="319" w:author="Shannon Sen Perdomo" w:date="2021-05-29T17:58:00Z">
              <w:r w:rsidR="000D6365" w:rsidRPr="00BD2850">
                <w:rPr>
                  <w:rFonts w:asciiTheme="minorHAnsi" w:hAnsiTheme="minorHAnsi" w:cstheme="minorHAnsi"/>
                  <w:lang w:val="es-MX"/>
                  <w:rPrChange w:id="320" w:author="Shannon Sen Perdomo" w:date="2021-05-30T16:04:00Z">
                    <w:rPr>
                      <w:lang w:val="es-MX"/>
                    </w:rPr>
                  </w:rPrChange>
                </w:rPr>
                <w:t>de riesgo</w:t>
              </w:r>
            </w:ins>
            <w:ins w:id="321" w:author="Shannon Sen Perdomo" w:date="2021-05-29T17:59:00Z">
              <w:r w:rsidR="000D6365" w:rsidRPr="00BD2850">
                <w:rPr>
                  <w:rFonts w:asciiTheme="minorHAnsi" w:hAnsiTheme="minorHAnsi" w:cstheme="minorHAnsi"/>
                  <w:lang w:val="es-MX"/>
                  <w:rPrChange w:id="322" w:author="Shannon Sen Perdomo" w:date="2021-05-30T16:04:00Z">
                    <w:rPr>
                      <w:lang w:val="es-MX"/>
                    </w:rPr>
                  </w:rPrChange>
                </w:rPr>
                <w:t>. En caso de que se comunique, el CAE</w:t>
              </w:r>
              <w:r w:rsidR="000D6365" w:rsidRPr="00BD2850">
                <w:rPr>
                  <w:rFonts w:asciiTheme="minorHAnsi" w:hAnsiTheme="minorHAnsi" w:cstheme="minorHAnsi"/>
                  <w:rPrChange w:id="323" w:author="Shannon Sen Perdomo" w:date="2021-05-30T16:04:00Z">
                    <w:rPr/>
                  </w:rPrChange>
                </w:rPr>
                <w:t xml:space="preserve"> </w:t>
              </w:r>
            </w:ins>
            <w:ins w:id="324" w:author="Shannon Sen Perdomo" w:date="2021-05-29T18:00:00Z">
              <w:r w:rsidR="000D6365" w:rsidRPr="00BD2850">
                <w:rPr>
                  <w:rFonts w:asciiTheme="minorHAnsi" w:hAnsiTheme="minorHAnsi" w:cstheme="minorHAnsi"/>
                  <w:rPrChange w:id="325" w:author="Shannon Sen Perdomo" w:date="2021-05-30T16:04:00Z">
                    <w:rPr/>
                  </w:rPrChange>
                </w:rPr>
                <w:t>le estipulara</w:t>
              </w:r>
            </w:ins>
            <w:ins w:id="326" w:author="Shannon Sen Perdomo" w:date="2021-05-29T17:59:00Z">
              <w:r w:rsidR="000D6365" w:rsidRPr="00BD2850">
                <w:rPr>
                  <w:rFonts w:asciiTheme="minorHAnsi" w:hAnsiTheme="minorHAnsi" w:cstheme="minorHAnsi"/>
                  <w:rPrChange w:id="327" w:author="Shannon Sen Perdomo" w:date="2021-05-30T16:04:00Z">
                    <w:rPr/>
                  </w:rPrChange>
                </w:rPr>
                <w:t xml:space="preserve"> al estudiante un psicólogo personal</w:t>
              </w:r>
            </w:ins>
            <w:ins w:id="328" w:author="Shannon Sen Perdomo" w:date="2021-05-29T18:00:00Z">
              <w:r w:rsidR="000D6365" w:rsidRPr="00BD2850">
                <w:rPr>
                  <w:rFonts w:asciiTheme="minorHAnsi" w:hAnsiTheme="minorHAnsi" w:cstheme="minorHAnsi"/>
                  <w:rPrChange w:id="329" w:author="Shannon Sen Perdomo" w:date="2021-05-30T16:04:00Z">
                    <w:rPr/>
                  </w:rPrChange>
                </w:rPr>
                <w:t>.</w:t>
              </w:r>
            </w:ins>
          </w:p>
          <w:p w14:paraId="299A033D" w14:textId="15DF3423" w:rsidR="00C41C8E" w:rsidRPr="00BD2850" w:rsidRDefault="00B55261">
            <w:pPr>
              <w:pStyle w:val="Prrafodelista"/>
              <w:numPr>
                <w:ilvl w:val="0"/>
                <w:numId w:val="20"/>
              </w:numPr>
              <w:rPr>
                <w:ins w:id="330" w:author="Shannon Sen Perdomo" w:date="2021-05-29T17:38:00Z"/>
                <w:rFonts w:asciiTheme="minorHAnsi" w:hAnsiTheme="minorHAnsi" w:cstheme="minorHAnsi"/>
                <w:lang w:val="es-MX"/>
                <w:rPrChange w:id="331" w:author="Shannon Sen Perdomo" w:date="2021-05-30T16:04:00Z">
                  <w:rPr>
                    <w:ins w:id="332" w:author="Shannon Sen Perdomo" w:date="2021-05-29T17:38:00Z"/>
                    <w:lang w:val="es-MX"/>
                  </w:rPr>
                </w:rPrChange>
              </w:rPr>
            </w:pPr>
            <w:ins w:id="333" w:author="Shannon Sen Perdomo" w:date="2021-05-29T17:46:00Z">
              <w:r w:rsidRPr="00BD2850">
                <w:rPr>
                  <w:rFonts w:asciiTheme="minorHAnsi" w:hAnsiTheme="minorHAnsi" w:cstheme="minorHAnsi"/>
                  <w:b/>
                  <w:bCs/>
                  <w:lang w:val="es-MX"/>
                  <w:rPrChange w:id="334" w:author="Shannon Sen Perdomo" w:date="2021-05-30T16:04:00Z">
                    <w:rPr>
                      <w:rFonts w:asciiTheme="minorHAnsi" w:hAnsiTheme="minorHAnsi" w:cstheme="minorHAnsi"/>
                      <w:lang w:val="es-MX"/>
                    </w:rPr>
                  </w:rPrChange>
                </w:rPr>
                <w:t xml:space="preserve">Mejor salud </w:t>
              </w:r>
            </w:ins>
            <w:ins w:id="335" w:author="Shannon Sen Perdomo" w:date="2021-05-30T15:04:00Z">
              <w:r w:rsidR="00525782" w:rsidRPr="00BD2850">
                <w:rPr>
                  <w:rFonts w:asciiTheme="minorHAnsi" w:hAnsiTheme="minorHAnsi" w:cstheme="minorHAnsi"/>
                  <w:b/>
                  <w:bCs/>
                  <w:lang w:val="es-MX"/>
                </w:rPr>
                <w:t>emocional</w:t>
              </w:r>
            </w:ins>
            <w:ins w:id="336" w:author="Shannon Sen Perdomo" w:date="2021-05-29T17:46:00Z">
              <w:r w:rsidRPr="00BD2850">
                <w:rPr>
                  <w:rFonts w:asciiTheme="minorHAnsi" w:hAnsiTheme="minorHAnsi" w:cstheme="minorHAnsi"/>
                  <w:b/>
                  <w:bCs/>
                  <w:lang w:val="es-MX"/>
                  <w:rPrChange w:id="337" w:author="Shannon Sen Perdomo" w:date="2021-05-30T16:04:00Z">
                    <w:rPr>
                      <w:rFonts w:asciiTheme="minorHAnsi" w:hAnsiTheme="minorHAnsi" w:cstheme="minorHAnsi"/>
                      <w:lang w:val="es-MX"/>
                    </w:rPr>
                  </w:rPrChange>
                </w:rPr>
                <w:t>:</w:t>
              </w:r>
            </w:ins>
            <w:ins w:id="338" w:author="Shannon Sen Perdomo" w:date="2021-05-29T17:47:00Z">
              <w:r w:rsidRPr="00BD2850">
                <w:rPr>
                  <w:rFonts w:asciiTheme="minorHAnsi" w:hAnsiTheme="minorHAnsi" w:cstheme="minorHAnsi"/>
                  <w:rPrChange w:id="339" w:author="Shannon Sen Perdomo" w:date="2021-05-30T16:04:00Z">
                    <w:rPr/>
                  </w:rPrChange>
                </w:rPr>
                <w:t xml:space="preserve"> Debido a la motivación que dará la aplicación a través de las variables frases, el estudiante podría mejorar su </w:t>
              </w:r>
              <w:r w:rsidR="004977A7" w:rsidRPr="00BD2850">
                <w:rPr>
                  <w:rFonts w:asciiTheme="minorHAnsi" w:hAnsiTheme="minorHAnsi" w:cstheme="minorHAnsi"/>
                  <w:rPrChange w:id="340" w:author="Shannon Sen Perdomo" w:date="2021-05-30T16:04:00Z">
                    <w:rPr/>
                  </w:rPrChange>
                </w:rPr>
                <w:t xml:space="preserve">salud </w:t>
              </w:r>
            </w:ins>
            <w:ins w:id="341" w:author="Shannon Sen Perdomo" w:date="2021-05-30T15:04:00Z">
              <w:r w:rsidR="00525782" w:rsidRPr="00BD2850">
                <w:rPr>
                  <w:rFonts w:asciiTheme="minorHAnsi" w:hAnsiTheme="minorHAnsi" w:cstheme="minorHAnsi"/>
                  <w:rPrChange w:id="342" w:author="Shannon Sen Perdomo" w:date="2021-05-30T16:04:00Z">
                    <w:rPr/>
                  </w:rPrChange>
                </w:rPr>
                <w:t>emocional</w:t>
              </w:r>
            </w:ins>
            <w:ins w:id="343" w:author="Shannon Sen Perdomo" w:date="2021-05-29T17:47:00Z">
              <w:r w:rsidRPr="00BD2850">
                <w:rPr>
                  <w:rFonts w:asciiTheme="minorHAnsi" w:hAnsiTheme="minorHAnsi" w:cstheme="minorHAnsi"/>
                  <w:rPrChange w:id="344" w:author="Shannon Sen Perdomo" w:date="2021-05-30T16:04:00Z">
                    <w:rPr/>
                  </w:rPrChange>
                </w:rPr>
                <w:t xml:space="preserve"> debido al aumento de su confianza</w:t>
              </w:r>
              <w:r w:rsidR="004977A7" w:rsidRPr="00BD2850">
                <w:rPr>
                  <w:rFonts w:asciiTheme="minorHAnsi" w:hAnsiTheme="minorHAnsi" w:cstheme="minorHAnsi"/>
                  <w:rPrChange w:id="345" w:author="Shannon Sen Perdomo" w:date="2021-05-30T16:04:00Z">
                    <w:rPr/>
                  </w:rPrChange>
                </w:rPr>
                <w:t xml:space="preserve"> y en casos extremos podría</w:t>
              </w:r>
            </w:ins>
            <w:ins w:id="346" w:author="Shannon Sen Perdomo" w:date="2021-05-29T17:48:00Z">
              <w:r w:rsidR="004977A7" w:rsidRPr="00BD2850">
                <w:rPr>
                  <w:rFonts w:asciiTheme="minorHAnsi" w:hAnsiTheme="minorHAnsi" w:cstheme="minorHAnsi"/>
                  <w:rPrChange w:id="347" w:author="Shannon Sen Perdomo" w:date="2021-05-30T16:04:00Z">
                    <w:rPr/>
                  </w:rPrChange>
                </w:rPr>
                <w:t xml:space="preserve"> tener una </w:t>
              </w:r>
            </w:ins>
            <w:ins w:id="348" w:author="Shannon Sen Perdomo" w:date="2021-05-29T17:50:00Z">
              <w:r w:rsidR="004977A7" w:rsidRPr="00BD2850">
                <w:rPr>
                  <w:rFonts w:asciiTheme="minorHAnsi" w:hAnsiTheme="minorHAnsi" w:cstheme="minorHAnsi"/>
                  <w:rPrChange w:id="349" w:author="Shannon Sen Perdomo" w:date="2021-05-30T16:04:00Z">
                    <w:rPr/>
                  </w:rPrChange>
                </w:rPr>
                <w:t>examinación</w:t>
              </w:r>
            </w:ins>
            <w:ins w:id="350" w:author="Shannon Sen Perdomo" w:date="2021-05-29T17:48:00Z">
              <w:r w:rsidR="004977A7" w:rsidRPr="00BD2850">
                <w:rPr>
                  <w:rFonts w:asciiTheme="minorHAnsi" w:hAnsiTheme="minorHAnsi" w:cstheme="minorHAnsi"/>
                  <w:rPrChange w:id="351" w:author="Shannon Sen Perdomo" w:date="2021-05-30T16:04:00Z">
                    <w:rPr/>
                  </w:rPrChange>
                </w:rPr>
                <w:t xml:space="preserve"> otorgada por personas profesionales, en este caso el </w:t>
              </w:r>
            </w:ins>
            <w:ins w:id="352" w:author="Shannon Sen Perdomo" w:date="2021-05-29T17:49:00Z">
              <w:r w:rsidR="004977A7" w:rsidRPr="00BD2850">
                <w:rPr>
                  <w:rFonts w:asciiTheme="minorHAnsi" w:hAnsiTheme="minorHAnsi" w:cstheme="minorHAnsi"/>
                  <w:rPrChange w:id="353" w:author="Shannon Sen Perdomo" w:date="2021-05-30T16:04:00Z">
                    <w:rPr/>
                  </w:rPrChange>
                </w:rPr>
                <w:t>CAE (</w:t>
              </w:r>
            </w:ins>
            <w:ins w:id="354" w:author="Shannon Sen Perdomo" w:date="2021-05-29T17:50:00Z">
              <w:r w:rsidR="004977A7" w:rsidRPr="00BD2850">
                <w:rPr>
                  <w:rFonts w:asciiTheme="minorHAnsi" w:hAnsiTheme="minorHAnsi" w:cstheme="minorHAnsi"/>
                  <w:rPrChange w:id="355" w:author="Shannon Sen Perdomo" w:date="2021-05-30T16:04:00Z">
                    <w:rPr/>
                  </w:rPrChange>
                </w:rPr>
                <w:t>Centro Académico Estudiantil</w:t>
              </w:r>
            </w:ins>
            <w:ins w:id="356" w:author="Shannon Sen Perdomo" w:date="2021-05-29T17:48:00Z">
              <w:r w:rsidR="004977A7" w:rsidRPr="00BD2850">
                <w:rPr>
                  <w:rFonts w:asciiTheme="minorHAnsi" w:hAnsiTheme="minorHAnsi" w:cstheme="minorHAnsi"/>
                  <w:rPrChange w:id="357" w:author="Shannon Sen Perdomo" w:date="2021-05-30T16:04:00Z">
                    <w:rPr/>
                  </w:rPrChange>
                </w:rPr>
                <w:t>)</w:t>
              </w:r>
            </w:ins>
            <w:ins w:id="358" w:author="Shannon Sen Perdomo" w:date="2021-05-29T17:56:00Z">
              <w:r w:rsidR="004977A7" w:rsidRPr="00BD2850">
                <w:rPr>
                  <w:rFonts w:asciiTheme="minorHAnsi" w:hAnsiTheme="minorHAnsi" w:cstheme="minorHAnsi"/>
                  <w:rPrChange w:id="359" w:author="Shannon Sen Perdomo" w:date="2021-05-30T16:04:00Z">
                    <w:rPr/>
                  </w:rPrChange>
                </w:rPr>
                <w:t>.</w:t>
              </w:r>
            </w:ins>
            <w:ins w:id="360" w:author="Shannon Sen Perdomo" w:date="2021-05-29T17:47:00Z">
              <w:r w:rsidR="004977A7" w:rsidRPr="00BD2850">
                <w:rPr>
                  <w:rFonts w:asciiTheme="minorHAnsi" w:hAnsiTheme="minorHAnsi" w:cstheme="minorHAnsi"/>
                  <w:rPrChange w:id="361" w:author="Shannon Sen Perdomo" w:date="2021-05-30T16:04:00Z">
                    <w:rPr/>
                  </w:rPrChange>
                </w:rPr>
                <w:t xml:space="preserve"> </w:t>
              </w:r>
            </w:ins>
          </w:p>
          <w:p w14:paraId="3240D774" w14:textId="62A06F66" w:rsidR="004977A7" w:rsidRPr="00BD2850" w:rsidRDefault="004977A7">
            <w:pPr>
              <w:pStyle w:val="Prrafodelista"/>
              <w:numPr>
                <w:ilvl w:val="0"/>
                <w:numId w:val="20"/>
              </w:numPr>
              <w:rPr>
                <w:ins w:id="362" w:author="Shannon Sen Perdomo" w:date="2021-05-29T17:51:00Z"/>
                <w:rFonts w:asciiTheme="minorHAnsi" w:hAnsiTheme="minorHAnsi" w:cstheme="minorHAnsi"/>
                <w:rPrChange w:id="363" w:author="Shannon Sen Perdomo" w:date="2021-05-30T16:04:00Z">
                  <w:rPr>
                    <w:ins w:id="364" w:author="Shannon Sen Perdomo" w:date="2021-05-29T17:51:00Z"/>
                  </w:rPr>
                </w:rPrChange>
              </w:rPr>
              <w:pPrChange w:id="365" w:author="Shannon Sen Perdomo" w:date="2021-05-29T17:55:00Z">
                <w:pPr>
                  <w:pStyle w:val="Prrafodelista"/>
                </w:pPr>
              </w:pPrChange>
            </w:pPr>
            <w:ins w:id="366" w:author="Shannon Sen Perdomo" w:date="2021-05-29T17:56:00Z">
              <w:r w:rsidRPr="00BD2850">
                <w:rPr>
                  <w:rFonts w:asciiTheme="minorHAnsi" w:hAnsiTheme="minorHAnsi" w:cstheme="minorHAnsi"/>
                  <w:b/>
                  <w:bCs/>
                  <w:rPrChange w:id="367" w:author="Shannon Sen Perdomo" w:date="2021-05-30T16:04:00Z">
                    <w:rPr>
                      <w:b/>
                      <w:bCs/>
                    </w:rPr>
                  </w:rPrChange>
                </w:rPr>
                <w:t>B</w:t>
              </w:r>
            </w:ins>
            <w:ins w:id="368" w:author="Shannon Sen Perdomo" w:date="2021-05-29T17:38:00Z">
              <w:r w:rsidR="00C41C8E" w:rsidRPr="00BD2850">
                <w:rPr>
                  <w:rFonts w:asciiTheme="minorHAnsi" w:hAnsiTheme="minorHAnsi" w:cstheme="minorHAnsi"/>
                  <w:b/>
                  <w:bCs/>
                  <w:rPrChange w:id="369" w:author="Shannon Sen Perdomo" w:date="2021-05-30T16:04:00Z">
                    <w:rPr/>
                  </w:rPrChange>
                </w:rPr>
                <w:t>enefici</w:t>
              </w:r>
            </w:ins>
            <w:ins w:id="370" w:author="Shannon Sen Perdomo" w:date="2021-05-29T17:51:00Z">
              <w:r w:rsidRPr="00BD2850">
                <w:rPr>
                  <w:rFonts w:asciiTheme="minorHAnsi" w:hAnsiTheme="minorHAnsi" w:cstheme="minorHAnsi"/>
                  <w:b/>
                  <w:bCs/>
                  <w:rPrChange w:id="371" w:author="Shannon Sen Perdomo" w:date="2021-05-30T16:04:00Z">
                    <w:rPr>
                      <w:b/>
                      <w:bCs/>
                    </w:rPr>
                  </w:rPrChange>
                </w:rPr>
                <w:t>o</w:t>
              </w:r>
            </w:ins>
            <w:ins w:id="372" w:author="Shannon Sen Perdomo" w:date="2021-05-29T17:38:00Z">
              <w:r w:rsidR="00C41C8E" w:rsidRPr="00BD2850">
                <w:rPr>
                  <w:rFonts w:asciiTheme="minorHAnsi" w:hAnsiTheme="minorHAnsi" w:cstheme="minorHAnsi"/>
                  <w:b/>
                  <w:bCs/>
                  <w:rPrChange w:id="373" w:author="Shannon Sen Perdomo" w:date="2021-05-30T16:04:00Z">
                    <w:rPr/>
                  </w:rPrChange>
                </w:rPr>
                <w:t xml:space="preserve"> en el rendimiento escolar:</w:t>
              </w:r>
            </w:ins>
            <w:ins w:id="374" w:author="Shannon Sen Perdomo" w:date="2021-05-29T17:51:00Z">
              <w:r w:rsidRPr="00BD2850">
                <w:rPr>
                  <w:rFonts w:asciiTheme="minorHAnsi" w:hAnsiTheme="minorHAnsi" w:cstheme="minorHAnsi"/>
                  <w:b/>
                  <w:bCs/>
                  <w:rPrChange w:id="375" w:author="Shannon Sen Perdomo" w:date="2021-05-30T16:04:00Z">
                    <w:rPr>
                      <w:b/>
                      <w:bCs/>
                    </w:rPr>
                  </w:rPrChange>
                </w:rPr>
                <w:t xml:space="preserve"> </w:t>
              </w:r>
              <w:r w:rsidRPr="00BD2850">
                <w:rPr>
                  <w:rFonts w:asciiTheme="minorHAnsi" w:hAnsiTheme="minorHAnsi" w:cstheme="minorHAnsi"/>
                  <w:rPrChange w:id="376" w:author="Shannon Sen Perdomo" w:date="2021-05-30T16:04:00Z">
                    <w:rPr/>
                  </w:rPrChange>
                </w:rPr>
                <w:t xml:space="preserve">Los estudiantes al tener </w:t>
              </w:r>
            </w:ins>
            <w:ins w:id="377" w:author="Shannon Sen Perdomo" w:date="2021-05-29T17:55:00Z">
              <w:r w:rsidRPr="00BD2850">
                <w:rPr>
                  <w:rFonts w:asciiTheme="minorHAnsi" w:hAnsiTheme="minorHAnsi" w:cstheme="minorHAnsi"/>
                  <w:rPrChange w:id="378" w:author="Shannon Sen Perdomo" w:date="2021-05-30T16:04:00Z">
                    <w:rPr/>
                  </w:rPrChange>
                </w:rPr>
                <w:t>más</w:t>
              </w:r>
            </w:ins>
            <w:ins w:id="379" w:author="Shannon Sen Perdomo" w:date="2021-05-29T17:52:00Z">
              <w:r w:rsidRPr="00BD2850">
                <w:rPr>
                  <w:rFonts w:asciiTheme="minorHAnsi" w:hAnsiTheme="minorHAnsi" w:cstheme="minorHAnsi"/>
                  <w:rPrChange w:id="380" w:author="Shannon Sen Perdomo" w:date="2021-05-30T16:04:00Z">
                    <w:rPr/>
                  </w:rPrChange>
                </w:rPr>
                <w:t xml:space="preserve"> autoconfianza,</w:t>
              </w:r>
            </w:ins>
            <w:ins w:id="381" w:author="Shannon Sen Perdomo" w:date="2021-05-29T17:53:00Z">
              <w:r w:rsidRPr="00BD2850">
                <w:rPr>
                  <w:rFonts w:asciiTheme="minorHAnsi" w:hAnsiTheme="minorHAnsi" w:cstheme="minorHAnsi"/>
                  <w:rPrChange w:id="382" w:author="Shannon Sen Perdomo" w:date="2021-05-30T16:04:00Z">
                    <w:rPr/>
                  </w:rPrChange>
                </w:rPr>
                <w:t xml:space="preserve"> su capaci</w:t>
              </w:r>
            </w:ins>
            <w:ins w:id="383" w:author="Shannon Sen Perdomo" w:date="2021-05-29T17:54:00Z">
              <w:r w:rsidRPr="00BD2850">
                <w:rPr>
                  <w:rFonts w:asciiTheme="minorHAnsi" w:hAnsiTheme="minorHAnsi" w:cstheme="minorHAnsi"/>
                  <w:rPrChange w:id="384" w:author="Shannon Sen Perdomo" w:date="2021-05-30T16:04:00Z">
                    <w:rPr/>
                  </w:rPrChange>
                </w:rPr>
                <w:t xml:space="preserve">dad </w:t>
              </w:r>
            </w:ins>
            <w:ins w:id="385" w:author="Shannon Sen Perdomo" w:date="2021-05-29T17:55:00Z">
              <w:r w:rsidRPr="00BD2850">
                <w:rPr>
                  <w:rFonts w:asciiTheme="minorHAnsi" w:hAnsiTheme="minorHAnsi" w:cstheme="minorHAnsi"/>
                  <w:rPrChange w:id="386" w:author="Shannon Sen Perdomo" w:date="2021-05-30T16:04:00Z">
                    <w:rPr/>
                  </w:rPrChange>
                </w:rPr>
                <w:t>reflexiva y critica aumentarían, ocasionando un mejor ámbito escolar.</w:t>
              </w:r>
            </w:ins>
          </w:p>
          <w:p w14:paraId="754D203F" w14:textId="39D007DA" w:rsidR="00D43AC4" w:rsidRPr="00BD2850" w:rsidDel="004977A7" w:rsidRDefault="00C41C8E" w:rsidP="004977A7">
            <w:pPr>
              <w:pStyle w:val="Prrafodelista"/>
              <w:numPr>
                <w:ilvl w:val="0"/>
                <w:numId w:val="20"/>
              </w:numPr>
              <w:rPr>
                <w:del w:id="387" w:author="Shannon Sen Perdomo" w:date="2021-05-29T17:31:00Z"/>
                <w:rFonts w:asciiTheme="minorHAnsi" w:hAnsiTheme="minorHAnsi" w:cstheme="minorHAnsi"/>
                <w:rPrChange w:id="388" w:author="Shannon Sen Perdomo" w:date="2021-05-30T16:04:00Z">
                  <w:rPr>
                    <w:del w:id="389" w:author="Shannon Sen Perdomo" w:date="2021-05-29T17:31:00Z"/>
                  </w:rPr>
                </w:rPrChange>
              </w:rPr>
            </w:pPr>
            <w:ins w:id="390" w:author="Shannon Sen Perdomo" w:date="2021-05-29T17:39:00Z">
              <w:r w:rsidRPr="00BD2850">
                <w:rPr>
                  <w:rFonts w:asciiTheme="minorHAnsi" w:hAnsiTheme="minorHAnsi" w:cstheme="minorHAnsi"/>
                  <w:b/>
                  <w:bCs/>
                  <w:rPrChange w:id="391" w:author="Shannon Sen Perdomo" w:date="2021-05-30T16:04:00Z">
                    <w:rPr/>
                  </w:rPrChange>
                </w:rPr>
                <w:t>Disminución de los problemas físico:</w:t>
              </w:r>
              <w:r w:rsidRPr="00BD2850">
                <w:rPr>
                  <w:rFonts w:asciiTheme="minorHAnsi" w:hAnsiTheme="minorHAnsi" w:cstheme="minorHAnsi"/>
                  <w:rPrChange w:id="392" w:author="Shannon Sen Perdomo" w:date="2021-05-30T16:04:00Z">
                    <w:rPr/>
                  </w:rPrChange>
                </w:rPr>
                <w:t xml:space="preserve"> No pueden evitarse todos los problemas físicos en el ser humano, pero si estos están involucrados dentro de los problemas de salud mental como el caso de la gastritis ocasionada por estrés, esta situación puede disminuir</w:t>
              </w:r>
            </w:ins>
            <w:ins w:id="393" w:author="Shannon Sen Perdomo" w:date="2021-05-29T17:40:00Z">
              <w:r w:rsidRPr="00BD2850">
                <w:rPr>
                  <w:rFonts w:asciiTheme="minorHAnsi" w:hAnsiTheme="minorHAnsi" w:cstheme="minorHAnsi"/>
                  <w:rPrChange w:id="394" w:author="Shannon Sen Perdomo" w:date="2021-05-30T16:04:00Z">
                    <w:rPr/>
                  </w:rPrChange>
                </w:rPr>
                <w:t>, originando una mejor calidad de vida al estudiante.</w:t>
              </w:r>
            </w:ins>
          </w:p>
          <w:p w14:paraId="2ADB0ACC" w14:textId="26D7132A" w:rsidR="00D43AC4" w:rsidRPr="00BD2850" w:rsidDel="00D43CC1" w:rsidRDefault="00D43AC4">
            <w:pPr>
              <w:pStyle w:val="Prrafodelista"/>
              <w:numPr>
                <w:ilvl w:val="0"/>
                <w:numId w:val="20"/>
              </w:numPr>
              <w:rPr>
                <w:del w:id="395" w:author="Shannon Sen Perdomo" w:date="2021-05-29T17:31:00Z"/>
                <w:rFonts w:asciiTheme="minorHAnsi" w:hAnsiTheme="minorHAnsi" w:cstheme="minorHAnsi"/>
                <w:rPrChange w:id="396" w:author="Shannon Sen Perdomo" w:date="2021-05-30T16:04:00Z">
                  <w:rPr>
                    <w:del w:id="397" w:author="Shannon Sen Perdomo" w:date="2021-05-29T17:31:00Z"/>
                  </w:rPr>
                </w:rPrChange>
              </w:rPr>
              <w:pPrChange w:id="398" w:author="Shannon Sen Perdomo" w:date="2021-05-29T18:01:00Z">
                <w:pPr>
                  <w:pStyle w:val="Prrafodelista"/>
                  <w:numPr>
                    <w:numId w:val="18"/>
                  </w:numPr>
                  <w:ind w:hanging="360"/>
                </w:pPr>
              </w:pPrChange>
            </w:pPr>
            <w:del w:id="399" w:author="Shannon Sen Perdomo" w:date="2021-05-29T17:31:00Z">
              <w:r w:rsidRPr="00BD2850" w:rsidDel="00D43CC1">
                <w:rPr>
                  <w:rFonts w:asciiTheme="minorHAnsi" w:hAnsiTheme="minorHAnsi" w:cstheme="minorHAnsi"/>
                  <w:rPrChange w:id="400" w:author="Shannon Sen Perdomo" w:date="2021-05-30T16:04:00Z">
                    <w:rPr/>
                  </w:rPrChange>
                </w:rPr>
                <w:delText>[Beneficio 1]</w:delText>
              </w:r>
            </w:del>
          </w:p>
          <w:p w14:paraId="3039FBF8" w14:textId="37A22364" w:rsidR="00D43AC4" w:rsidRPr="00BD2850" w:rsidDel="00D43CC1" w:rsidRDefault="00D43AC4">
            <w:pPr>
              <w:pStyle w:val="Prrafodelista"/>
              <w:rPr>
                <w:del w:id="401" w:author="Shannon Sen Perdomo" w:date="2021-05-29T17:31:00Z"/>
                <w:rFonts w:asciiTheme="minorHAnsi" w:hAnsiTheme="minorHAnsi" w:cstheme="minorHAnsi"/>
                <w:rPrChange w:id="402" w:author="Shannon Sen Perdomo" w:date="2021-05-30T16:04:00Z">
                  <w:rPr>
                    <w:del w:id="403" w:author="Shannon Sen Perdomo" w:date="2021-05-29T17:31:00Z"/>
                  </w:rPr>
                </w:rPrChange>
              </w:rPr>
              <w:pPrChange w:id="404" w:author="Shannon Sen Perdomo" w:date="2021-05-29T18:01:00Z">
                <w:pPr>
                  <w:pStyle w:val="Prrafodelista"/>
                  <w:numPr>
                    <w:numId w:val="18"/>
                  </w:numPr>
                  <w:ind w:hanging="360"/>
                </w:pPr>
              </w:pPrChange>
            </w:pPr>
            <w:del w:id="405" w:author="Shannon Sen Perdomo" w:date="2021-05-29T17:31:00Z">
              <w:r w:rsidRPr="00BD2850" w:rsidDel="00D43CC1">
                <w:rPr>
                  <w:rFonts w:asciiTheme="minorHAnsi" w:hAnsiTheme="minorHAnsi" w:cstheme="minorHAnsi"/>
                  <w:rPrChange w:id="406" w:author="Shannon Sen Perdomo" w:date="2021-05-30T16:04:00Z">
                    <w:rPr/>
                  </w:rPrChange>
                </w:rPr>
                <w:delText>[Beneficio 2]</w:delText>
              </w:r>
            </w:del>
          </w:p>
          <w:p w14:paraId="3B8413FD" w14:textId="152F7B43" w:rsidR="00D43AC4" w:rsidRPr="00BD2850" w:rsidDel="00D43CC1" w:rsidRDefault="00D43AC4">
            <w:pPr>
              <w:pStyle w:val="Prrafodelista"/>
              <w:rPr>
                <w:del w:id="407" w:author="Shannon Sen Perdomo" w:date="2021-05-29T17:31:00Z"/>
                <w:rFonts w:asciiTheme="minorHAnsi" w:hAnsiTheme="minorHAnsi" w:cstheme="minorHAnsi"/>
                <w:rPrChange w:id="408" w:author="Shannon Sen Perdomo" w:date="2021-05-30T16:04:00Z">
                  <w:rPr>
                    <w:del w:id="409" w:author="Shannon Sen Perdomo" w:date="2021-05-29T17:31:00Z"/>
                  </w:rPr>
                </w:rPrChange>
              </w:rPr>
              <w:pPrChange w:id="410" w:author="Shannon Sen Perdomo" w:date="2021-05-29T18:01:00Z">
                <w:pPr>
                  <w:pStyle w:val="Prrafodelista"/>
                  <w:numPr>
                    <w:numId w:val="18"/>
                  </w:numPr>
                  <w:ind w:hanging="360"/>
                </w:pPr>
              </w:pPrChange>
            </w:pPr>
            <w:del w:id="411" w:author="Shannon Sen Perdomo" w:date="2021-05-29T17:31:00Z">
              <w:r w:rsidRPr="00BD2850" w:rsidDel="00D43CC1">
                <w:rPr>
                  <w:rFonts w:asciiTheme="minorHAnsi" w:hAnsiTheme="minorHAnsi" w:cstheme="minorHAnsi"/>
                  <w:rPrChange w:id="412" w:author="Shannon Sen Perdomo" w:date="2021-05-30T16:04:00Z">
                    <w:rPr/>
                  </w:rPrChange>
                </w:rPr>
                <w:delText>[Beneficio 3]</w:delText>
              </w:r>
            </w:del>
          </w:p>
          <w:p w14:paraId="54FFA1E8" w14:textId="69EE96C1" w:rsidR="00D43AC4" w:rsidRPr="00BD2850" w:rsidDel="0003384F" w:rsidRDefault="00D43AC4">
            <w:pPr>
              <w:pStyle w:val="Prrafodelista"/>
              <w:rPr>
                <w:del w:id="413" w:author="Shannon Sen Perdomo" w:date="2021-05-29T18:01:00Z"/>
                <w:rFonts w:asciiTheme="minorHAnsi" w:hAnsiTheme="minorHAnsi" w:cstheme="minorHAnsi"/>
                <w:rPrChange w:id="414" w:author="Shannon Sen Perdomo" w:date="2021-05-30T16:04:00Z">
                  <w:rPr>
                    <w:del w:id="415" w:author="Shannon Sen Perdomo" w:date="2021-05-29T18:01:00Z"/>
                  </w:rPr>
                </w:rPrChange>
              </w:rPr>
              <w:pPrChange w:id="416" w:author="Shannon Sen Perdomo" w:date="2021-05-29T18:01:00Z">
                <w:pPr>
                  <w:pStyle w:val="Prrafodelista"/>
                  <w:numPr>
                    <w:numId w:val="18"/>
                  </w:numPr>
                  <w:ind w:hanging="360"/>
                </w:pPr>
              </w:pPrChange>
            </w:pPr>
            <w:del w:id="417" w:author="Shannon Sen Perdomo" w:date="2021-05-29T17:31:00Z">
              <w:r w:rsidRPr="00BD2850" w:rsidDel="00D43CC1">
                <w:rPr>
                  <w:rFonts w:asciiTheme="minorHAnsi" w:hAnsiTheme="minorHAnsi" w:cstheme="minorHAnsi"/>
                  <w:rPrChange w:id="418" w:author="Shannon Sen Perdomo" w:date="2021-05-30T16:04:00Z">
                    <w:rPr/>
                  </w:rPrChange>
                </w:rPr>
                <w:delText>[Beneficio 4]</w:delText>
              </w:r>
            </w:del>
          </w:p>
          <w:p w14:paraId="6DF328AE" w14:textId="77777777" w:rsidR="00A06A27" w:rsidRPr="00BD2850" w:rsidRDefault="00A06A27">
            <w:pPr>
              <w:pStyle w:val="Prrafodelista"/>
              <w:rPr>
                <w:rFonts w:asciiTheme="minorHAnsi" w:hAnsiTheme="minorHAnsi" w:cstheme="minorHAnsi"/>
                <w:rPrChange w:id="419" w:author="Shannon Sen Perdomo" w:date="2021-05-30T16:04:00Z">
                  <w:rPr>
                    <w:rFonts w:asciiTheme="minorHAnsi" w:hAnsiTheme="minorHAnsi" w:cstheme="minorHAnsi"/>
                    <w:lang w:val="es-MX"/>
                  </w:rPr>
                </w:rPrChange>
              </w:rPr>
              <w:pPrChange w:id="420" w:author="Shannon Sen Perdomo" w:date="2021-05-29T18:01:00Z">
                <w:pPr/>
              </w:pPrChange>
            </w:pPr>
          </w:p>
        </w:tc>
      </w:tr>
      <w:tr w:rsidR="00134417" w:rsidRPr="0036250A" w14:paraId="780924E1" w14:textId="77777777" w:rsidTr="00550683">
        <w:trPr>
          <w:trHeight w:val="828"/>
        </w:trPr>
        <w:tc>
          <w:tcPr>
            <w:tcW w:w="1915" w:type="dxa"/>
          </w:tcPr>
          <w:p w14:paraId="73A4997F" w14:textId="77777777" w:rsidR="00134417" w:rsidRPr="005872EC" w:rsidRDefault="00134417" w:rsidP="001F529C">
            <w:pPr>
              <w:pStyle w:val="tableleft"/>
              <w:rPr>
                <w:rFonts w:asciiTheme="minorHAnsi" w:hAnsiTheme="minorHAnsi" w:cstheme="minorHAnsi"/>
                <w:lang w:val="es-MX"/>
              </w:rPr>
            </w:pPr>
          </w:p>
          <w:p w14:paraId="0CA18FC8" w14:textId="77777777" w:rsidR="00134417" w:rsidRPr="005872EC" w:rsidRDefault="00134417" w:rsidP="001F529C">
            <w:pPr>
              <w:pStyle w:val="tableleft"/>
              <w:rPr>
                <w:rFonts w:asciiTheme="majorHAnsi" w:hAnsiTheme="majorHAnsi" w:cstheme="minorHAnsi"/>
                <w:lang w:val="es-MX"/>
              </w:rPr>
            </w:pPr>
            <w:r w:rsidRPr="005872EC">
              <w:rPr>
                <w:rFonts w:asciiTheme="majorHAnsi" w:hAnsiTheme="majorHAnsi" w:cstheme="minorHAnsi"/>
                <w:lang w:val="es-MX"/>
              </w:rPr>
              <w:t>Funcionalidades</w:t>
            </w:r>
          </w:p>
        </w:tc>
        <w:tc>
          <w:tcPr>
            <w:tcW w:w="7661" w:type="dxa"/>
            <w:tcBorders>
              <w:top w:val="single" w:sz="8" w:space="0" w:color="auto"/>
            </w:tcBorders>
          </w:tcPr>
          <w:p w14:paraId="2D159BD6" w14:textId="77777777" w:rsidR="00134417" w:rsidRPr="00BD2850" w:rsidRDefault="00134417" w:rsidP="00530917">
            <w:pPr>
              <w:rPr>
                <w:rFonts w:asciiTheme="minorHAnsi" w:hAnsiTheme="minorHAnsi" w:cstheme="minorHAnsi"/>
                <w:lang w:val="es-MX"/>
              </w:rPr>
            </w:pPr>
          </w:p>
          <w:p w14:paraId="09D925C1" w14:textId="118A23CA" w:rsidR="0003384F" w:rsidRPr="00BD2850" w:rsidRDefault="0003384F" w:rsidP="0003384F">
            <w:pPr>
              <w:jc w:val="both"/>
              <w:rPr>
                <w:ins w:id="421" w:author="Shannon Sen Perdomo" w:date="2021-05-29T18:46:00Z"/>
                <w:rFonts w:asciiTheme="minorHAnsi" w:hAnsiTheme="minorHAnsi" w:cstheme="minorHAnsi"/>
                <w:sz w:val="24"/>
                <w:szCs w:val="24"/>
                <w:lang w:val="es-MX"/>
                <w:rPrChange w:id="422" w:author="Shannon Sen Perdomo" w:date="2021-05-30T16:05:00Z">
                  <w:rPr>
                    <w:ins w:id="423" w:author="Shannon Sen Perdomo" w:date="2021-05-29T18:46:00Z"/>
                    <w:rFonts w:ascii="Times New Roman" w:hAnsi="Times New Roman"/>
                    <w:sz w:val="24"/>
                    <w:szCs w:val="24"/>
                    <w:lang w:val="es-MX"/>
                  </w:rPr>
                </w:rPrChange>
              </w:rPr>
            </w:pPr>
            <w:ins w:id="424" w:author="Shannon Sen Perdomo" w:date="2021-05-29T18:02:00Z">
              <w:r w:rsidRPr="00BD2850">
                <w:rPr>
                  <w:rFonts w:asciiTheme="minorHAnsi" w:hAnsiTheme="minorHAnsi" w:cstheme="minorHAnsi"/>
                  <w:sz w:val="24"/>
                  <w:szCs w:val="24"/>
                  <w:lang w:val="es-MX"/>
                  <w:rPrChange w:id="425" w:author="Shannon Sen Perdomo" w:date="2021-05-30T16:05:00Z">
                    <w:rPr/>
                  </w:rPrChange>
                </w:rPr>
                <w:t xml:space="preserve">Los usuarios podrán crear y buscar frases dependiendo de su estado de ánimo y situación en la que se encuentran. </w:t>
              </w:r>
            </w:ins>
          </w:p>
          <w:p w14:paraId="7B8BBFD1" w14:textId="35F70ECD" w:rsidR="00A245E0" w:rsidRPr="00BD2850" w:rsidRDefault="00A245E0" w:rsidP="00A245E0">
            <w:pPr>
              <w:pStyle w:val="Prrafodelista"/>
              <w:numPr>
                <w:ilvl w:val="0"/>
                <w:numId w:val="20"/>
              </w:numPr>
              <w:rPr>
                <w:ins w:id="426" w:author="Shannon Sen Perdomo" w:date="2021-05-29T18:46:00Z"/>
                <w:rFonts w:asciiTheme="minorHAnsi" w:hAnsiTheme="minorHAnsi" w:cstheme="minorHAnsi"/>
                <w:lang w:val="es-MX"/>
                <w:rPrChange w:id="427" w:author="Shannon Sen Perdomo" w:date="2021-05-30T16:05:00Z">
                  <w:rPr>
                    <w:ins w:id="428" w:author="Shannon Sen Perdomo" w:date="2021-05-29T18:46:00Z"/>
                    <w:lang w:val="es-MX"/>
                  </w:rPr>
                </w:rPrChange>
              </w:rPr>
            </w:pPr>
            <w:ins w:id="429" w:author="Shannon Sen Perdomo" w:date="2021-05-29T18:46:00Z">
              <w:r w:rsidRPr="00BD2850">
                <w:rPr>
                  <w:rFonts w:asciiTheme="minorHAnsi" w:hAnsiTheme="minorHAnsi" w:cstheme="minorHAnsi"/>
                  <w:b/>
                  <w:bCs/>
                  <w:lang w:val="es-MX"/>
                  <w:rPrChange w:id="430" w:author="Shannon Sen Perdomo" w:date="2021-05-30T16:05:00Z">
                    <w:rPr>
                      <w:lang w:val="es-MX"/>
                    </w:rPr>
                  </w:rPrChange>
                </w:rPr>
                <w:t>Crear Usuario:</w:t>
              </w:r>
              <w:r w:rsidRPr="00BD2850">
                <w:rPr>
                  <w:rFonts w:asciiTheme="minorHAnsi" w:hAnsiTheme="minorHAnsi" w:cstheme="minorHAnsi"/>
                  <w:lang w:val="es-MX"/>
                  <w:rPrChange w:id="431" w:author="Shannon Sen Perdomo" w:date="2021-05-30T16:05:00Z">
                    <w:rPr>
                      <w:lang w:val="es-MX"/>
                    </w:rPr>
                  </w:rPrChange>
                </w:rPr>
                <w:t xml:space="preserve"> El sistema le permitirá al estudiante crear su cuenta con su correo electrónico universitario.</w:t>
              </w:r>
            </w:ins>
          </w:p>
          <w:p w14:paraId="6822F596" w14:textId="05BBBBE1" w:rsidR="00A245E0" w:rsidRPr="00BD2850" w:rsidRDefault="00A245E0">
            <w:pPr>
              <w:pStyle w:val="Prrafodelista"/>
              <w:numPr>
                <w:ilvl w:val="0"/>
                <w:numId w:val="20"/>
              </w:numPr>
              <w:rPr>
                <w:ins w:id="432" w:author="Shannon Sen Perdomo" w:date="2021-05-29T18:02:00Z"/>
                <w:rFonts w:asciiTheme="minorHAnsi" w:hAnsiTheme="minorHAnsi" w:cstheme="minorHAnsi"/>
                <w:lang w:val="es-MX"/>
                <w:rPrChange w:id="433" w:author="Shannon Sen Perdomo" w:date="2021-05-30T16:05:00Z">
                  <w:rPr>
                    <w:ins w:id="434" w:author="Shannon Sen Perdomo" w:date="2021-05-29T18:02:00Z"/>
                  </w:rPr>
                </w:rPrChange>
              </w:rPr>
              <w:pPrChange w:id="435" w:author="Shannon Sen Perdomo" w:date="2021-05-29T18:46:00Z">
                <w:pPr>
                  <w:jc w:val="both"/>
                </w:pPr>
              </w:pPrChange>
            </w:pPr>
            <w:ins w:id="436" w:author="Shannon Sen Perdomo" w:date="2021-05-29T18:46:00Z">
              <w:r w:rsidRPr="00BD2850">
                <w:rPr>
                  <w:rFonts w:asciiTheme="minorHAnsi" w:hAnsiTheme="minorHAnsi" w:cstheme="minorHAnsi"/>
                  <w:b/>
                  <w:bCs/>
                  <w:lang w:val="es-MX"/>
                  <w:rPrChange w:id="437" w:author="Shannon Sen Perdomo" w:date="2021-05-30T16:05:00Z">
                    <w:rPr>
                      <w:lang w:val="es-MX"/>
                    </w:rPr>
                  </w:rPrChange>
                </w:rPr>
                <w:t>Eliminar Usuario</w:t>
              </w:r>
            </w:ins>
            <w:ins w:id="438" w:author="Shannon Sen Perdomo" w:date="2021-05-29T18:47:00Z">
              <w:r w:rsidRPr="00BD2850">
                <w:rPr>
                  <w:rFonts w:asciiTheme="minorHAnsi" w:hAnsiTheme="minorHAnsi" w:cstheme="minorHAnsi"/>
                  <w:b/>
                  <w:bCs/>
                  <w:lang w:val="es-MX"/>
                  <w:rPrChange w:id="439" w:author="Shannon Sen Perdomo" w:date="2021-05-30T16:05:00Z">
                    <w:rPr>
                      <w:lang w:val="es-MX"/>
                    </w:rPr>
                  </w:rPrChange>
                </w:rPr>
                <w:t>:</w:t>
              </w:r>
              <w:r w:rsidRPr="00BD2850">
                <w:rPr>
                  <w:rFonts w:asciiTheme="minorHAnsi" w:hAnsiTheme="minorHAnsi" w:cstheme="minorHAnsi"/>
                  <w:lang w:val="es-MX"/>
                  <w:rPrChange w:id="440" w:author="Shannon Sen Perdomo" w:date="2021-05-30T16:05:00Z">
                    <w:rPr>
                      <w:lang w:val="es-MX"/>
                    </w:rPr>
                  </w:rPrChange>
                </w:rPr>
                <w:t xml:space="preserve"> El sistema le permitirá al estudiante eliminar su cuenta.</w:t>
              </w:r>
            </w:ins>
          </w:p>
          <w:p w14:paraId="653F0219" w14:textId="5A373A3F" w:rsidR="00B45885" w:rsidRPr="00BD2850" w:rsidRDefault="0003384F" w:rsidP="005E4B5F">
            <w:pPr>
              <w:pStyle w:val="Prrafodelista"/>
              <w:numPr>
                <w:ilvl w:val="0"/>
                <w:numId w:val="20"/>
              </w:numPr>
              <w:rPr>
                <w:ins w:id="441" w:author="Shannon Sen Perdomo" w:date="2021-05-29T18:08:00Z"/>
                <w:rFonts w:asciiTheme="minorHAnsi" w:hAnsiTheme="minorHAnsi" w:cstheme="minorHAnsi"/>
                <w:color w:val="8064A2" w:themeColor="accent4"/>
                <w:lang w:val="es-MX"/>
                <w:rPrChange w:id="442" w:author="Shannon Sen Perdomo" w:date="2021-05-30T16:05:00Z">
                  <w:rPr>
                    <w:ins w:id="443" w:author="Shannon Sen Perdomo" w:date="2021-05-29T18:08:00Z"/>
                  </w:rPr>
                </w:rPrChange>
              </w:rPr>
            </w:pPr>
            <w:ins w:id="444" w:author="Shannon Sen Perdomo" w:date="2021-05-29T18:02:00Z">
              <w:r w:rsidRPr="00BD2850">
                <w:rPr>
                  <w:rFonts w:asciiTheme="minorHAnsi" w:hAnsiTheme="minorHAnsi" w:cstheme="minorHAnsi"/>
                  <w:b/>
                  <w:bCs/>
                  <w:rPrChange w:id="445" w:author="Shannon Sen Perdomo" w:date="2021-05-30T16:05:00Z">
                    <w:rPr/>
                  </w:rPrChange>
                </w:rPr>
                <w:t xml:space="preserve"> Buscar</w:t>
              </w:r>
            </w:ins>
            <w:ins w:id="446" w:author="Shannon Sen Perdomo" w:date="2021-05-29T18:03:00Z">
              <w:r w:rsidR="00B45885" w:rsidRPr="00BD2850">
                <w:rPr>
                  <w:rFonts w:asciiTheme="minorHAnsi" w:hAnsiTheme="minorHAnsi" w:cstheme="minorHAnsi"/>
                  <w:b/>
                  <w:bCs/>
                  <w:rPrChange w:id="447" w:author="Shannon Sen Perdomo" w:date="2021-05-30T16:05:00Z">
                    <w:rPr>
                      <w:b/>
                      <w:bCs/>
                    </w:rPr>
                  </w:rPrChange>
                </w:rPr>
                <w:t xml:space="preserve"> frase</w:t>
              </w:r>
            </w:ins>
            <w:ins w:id="448" w:author="Shannon Sen Perdomo" w:date="2021-05-29T18:02:00Z">
              <w:r w:rsidRPr="00BD2850">
                <w:rPr>
                  <w:rFonts w:asciiTheme="minorHAnsi" w:hAnsiTheme="minorHAnsi" w:cstheme="minorHAnsi"/>
                  <w:b/>
                  <w:bCs/>
                  <w:rPrChange w:id="449" w:author="Shannon Sen Perdomo" w:date="2021-05-30T16:05:00Z">
                    <w:rPr/>
                  </w:rPrChange>
                </w:rPr>
                <w:t>:</w:t>
              </w:r>
              <w:r w:rsidRPr="00BD2850">
                <w:rPr>
                  <w:rFonts w:asciiTheme="minorHAnsi" w:hAnsiTheme="minorHAnsi" w:cstheme="minorHAnsi"/>
                  <w:rPrChange w:id="450" w:author="Shannon Sen Perdomo" w:date="2021-05-30T16:05:00Z">
                    <w:rPr/>
                  </w:rPrChange>
                </w:rPr>
                <w:t xml:space="preserve"> Al usuario se le permitirá buscar frases de ánimo a través de una serie de preguntas de opción múltipl</w:t>
              </w:r>
            </w:ins>
            <w:ins w:id="451" w:author="Shannon Sen Perdomo" w:date="2021-05-29T18:06:00Z">
              <w:r w:rsidR="00B45885" w:rsidRPr="00BD2850">
                <w:rPr>
                  <w:rFonts w:asciiTheme="minorHAnsi" w:hAnsiTheme="minorHAnsi" w:cstheme="minorHAnsi"/>
                  <w:rPrChange w:id="452" w:author="Shannon Sen Perdomo" w:date="2021-05-30T16:05:00Z">
                    <w:rPr/>
                  </w:rPrChange>
                </w:rPr>
                <w:t>e o etiquetas.</w:t>
              </w:r>
            </w:ins>
          </w:p>
          <w:p w14:paraId="7B0FC9EA" w14:textId="62C85DC0" w:rsidR="005E4B5F" w:rsidRPr="00BD2850" w:rsidRDefault="00335013" w:rsidP="005E4B5F">
            <w:pPr>
              <w:pStyle w:val="Prrafodelista"/>
              <w:numPr>
                <w:ilvl w:val="1"/>
                <w:numId w:val="20"/>
              </w:numPr>
              <w:rPr>
                <w:ins w:id="453" w:author="Shannon Sen Perdomo" w:date="2021-05-29T18:37:00Z"/>
                <w:rFonts w:asciiTheme="minorHAnsi" w:hAnsiTheme="minorHAnsi" w:cstheme="minorHAnsi"/>
                <w:lang w:val="es-MX"/>
                <w:rPrChange w:id="454" w:author="Shannon Sen Perdomo" w:date="2021-05-30T16:05:00Z">
                  <w:rPr>
                    <w:ins w:id="455" w:author="Shannon Sen Perdomo" w:date="2021-05-29T18:37:00Z"/>
                    <w:lang w:val="es-MX"/>
                  </w:rPr>
                </w:rPrChange>
              </w:rPr>
            </w:pPr>
            <w:ins w:id="456" w:author="Shannon Sen Perdomo" w:date="2021-05-29T18:22:00Z">
              <w:r w:rsidRPr="00BD2850">
                <w:rPr>
                  <w:rFonts w:asciiTheme="minorHAnsi" w:hAnsiTheme="minorHAnsi" w:cstheme="minorHAnsi"/>
                  <w:b/>
                  <w:bCs/>
                  <w:lang w:val="es-MX"/>
                  <w:rPrChange w:id="457" w:author="Shannon Sen Perdomo" w:date="2021-05-30T16:05:00Z">
                    <w:rPr>
                      <w:b/>
                      <w:bCs/>
                      <w:lang w:val="es-MX"/>
                    </w:rPr>
                  </w:rPrChange>
                </w:rPr>
                <w:t>Cuestionario</w:t>
              </w:r>
            </w:ins>
            <w:ins w:id="458" w:author="Shannon Sen Perdomo" w:date="2021-05-29T18:09:00Z">
              <w:r w:rsidR="005E4B5F" w:rsidRPr="00BD2850">
                <w:rPr>
                  <w:rFonts w:asciiTheme="minorHAnsi" w:hAnsiTheme="minorHAnsi" w:cstheme="minorHAnsi"/>
                  <w:lang w:val="es-MX"/>
                  <w:rPrChange w:id="459" w:author="Shannon Sen Perdomo" w:date="2021-05-30T16:05:00Z">
                    <w:rPr>
                      <w:color w:val="8064A2" w:themeColor="accent4"/>
                      <w:lang w:val="es-MX"/>
                    </w:rPr>
                  </w:rPrChange>
                </w:rPr>
                <w:t>:</w:t>
              </w:r>
            </w:ins>
            <w:ins w:id="460" w:author="Shannon Sen Perdomo" w:date="2021-05-29T18:11:00Z">
              <w:r w:rsidR="005E4B5F" w:rsidRPr="00BD2850">
                <w:rPr>
                  <w:rFonts w:asciiTheme="minorHAnsi" w:hAnsiTheme="minorHAnsi" w:cstheme="minorHAnsi"/>
                  <w:lang w:val="es-MX"/>
                  <w:rPrChange w:id="461" w:author="Shannon Sen Perdomo" w:date="2021-05-30T16:05:00Z">
                    <w:rPr>
                      <w:lang w:val="es-MX"/>
                    </w:rPr>
                  </w:rPrChange>
                </w:rPr>
                <w:t xml:space="preserve"> </w:t>
              </w:r>
            </w:ins>
            <w:ins w:id="462" w:author="Shannon Sen Perdomo" w:date="2021-05-29T18:21:00Z">
              <w:r w:rsidRPr="00BD2850">
                <w:rPr>
                  <w:rFonts w:asciiTheme="minorHAnsi" w:hAnsiTheme="minorHAnsi" w:cstheme="minorHAnsi"/>
                  <w:lang w:val="es-MX"/>
                  <w:rPrChange w:id="463" w:author="Shannon Sen Perdomo" w:date="2021-05-30T16:05:00Z">
                    <w:rPr>
                      <w:lang w:val="es-MX"/>
                    </w:rPr>
                  </w:rPrChange>
                </w:rPr>
                <w:t xml:space="preserve">Permitirá al estudiante contestar </w:t>
              </w:r>
            </w:ins>
            <w:ins w:id="464" w:author="Shannon Sen Perdomo" w:date="2021-05-29T18:11:00Z">
              <w:r w:rsidR="005E4B5F" w:rsidRPr="00BD2850">
                <w:rPr>
                  <w:rFonts w:asciiTheme="minorHAnsi" w:hAnsiTheme="minorHAnsi" w:cstheme="minorHAnsi"/>
                  <w:lang w:val="es-MX"/>
                  <w:rPrChange w:id="465" w:author="Shannon Sen Perdomo" w:date="2021-05-30T16:05:00Z">
                    <w:rPr>
                      <w:lang w:val="es-MX"/>
                    </w:rPr>
                  </w:rPrChange>
                </w:rPr>
                <w:t>un cuestionario</w:t>
              </w:r>
            </w:ins>
            <w:ins w:id="466" w:author="Shannon Sen Perdomo" w:date="2021-05-29T18:22:00Z">
              <w:r w:rsidRPr="00BD2850">
                <w:rPr>
                  <w:rFonts w:asciiTheme="minorHAnsi" w:hAnsiTheme="minorHAnsi" w:cstheme="minorHAnsi"/>
                  <w:lang w:val="es-MX"/>
                  <w:rPrChange w:id="467" w:author="Shannon Sen Perdomo" w:date="2021-05-30T16:05:00Z">
                    <w:rPr>
                      <w:lang w:val="es-MX"/>
                    </w:rPr>
                  </w:rPrChange>
                </w:rPr>
                <w:t xml:space="preserve"> de opción múltiple</w:t>
              </w:r>
            </w:ins>
            <w:ins w:id="468" w:author="Shannon Sen Perdomo" w:date="2021-05-29T18:11:00Z">
              <w:r w:rsidR="005E4B5F" w:rsidRPr="00BD2850">
                <w:rPr>
                  <w:rFonts w:asciiTheme="minorHAnsi" w:hAnsiTheme="minorHAnsi" w:cstheme="minorHAnsi"/>
                  <w:lang w:val="es-MX"/>
                  <w:rPrChange w:id="469" w:author="Shannon Sen Perdomo" w:date="2021-05-30T16:05:00Z">
                    <w:rPr>
                      <w:lang w:val="es-MX"/>
                    </w:rPr>
                  </w:rPrChange>
                </w:rPr>
                <w:t xml:space="preserve"> donde se </w:t>
              </w:r>
            </w:ins>
            <w:ins w:id="470" w:author="Shannon Sen Perdomo" w:date="2021-05-29T18:16:00Z">
              <w:r w:rsidR="005E4B5F" w:rsidRPr="00BD2850">
                <w:rPr>
                  <w:rFonts w:asciiTheme="minorHAnsi" w:hAnsiTheme="minorHAnsi" w:cstheme="minorHAnsi"/>
                  <w:lang w:val="es-MX"/>
                  <w:rPrChange w:id="471" w:author="Shannon Sen Perdomo" w:date="2021-05-30T16:05:00Z">
                    <w:rPr>
                      <w:lang w:val="es-MX"/>
                    </w:rPr>
                  </w:rPrChange>
                </w:rPr>
                <w:t>evaluarán</w:t>
              </w:r>
            </w:ins>
            <w:ins w:id="472" w:author="Shannon Sen Perdomo" w:date="2021-05-29T18:11:00Z">
              <w:r w:rsidR="005E4B5F" w:rsidRPr="00BD2850">
                <w:rPr>
                  <w:rFonts w:asciiTheme="minorHAnsi" w:hAnsiTheme="minorHAnsi" w:cstheme="minorHAnsi"/>
                  <w:lang w:val="es-MX"/>
                  <w:rPrChange w:id="473" w:author="Shannon Sen Perdomo" w:date="2021-05-30T16:05:00Z">
                    <w:rPr>
                      <w:lang w:val="es-MX"/>
                    </w:rPr>
                  </w:rPrChange>
                </w:rPr>
                <w:t xml:space="preserve"> los problemas que tiene cada estudiant</w:t>
              </w:r>
            </w:ins>
            <w:ins w:id="474" w:author="Shannon Sen Perdomo" w:date="2021-05-29T18:16:00Z">
              <w:r w:rsidR="005E4B5F" w:rsidRPr="00BD2850">
                <w:rPr>
                  <w:rFonts w:asciiTheme="minorHAnsi" w:hAnsiTheme="minorHAnsi" w:cstheme="minorHAnsi"/>
                  <w:lang w:val="es-MX"/>
                  <w:rPrChange w:id="475" w:author="Shannon Sen Perdomo" w:date="2021-05-30T16:05:00Z">
                    <w:rPr>
                      <w:lang w:val="es-MX"/>
                    </w:rPr>
                  </w:rPrChange>
                </w:rPr>
                <w:t>e,</w:t>
              </w:r>
            </w:ins>
            <w:ins w:id="476" w:author="Shannon Sen Perdomo" w:date="2021-05-29T18:11:00Z">
              <w:r w:rsidR="005E4B5F" w:rsidRPr="00BD2850">
                <w:rPr>
                  <w:rFonts w:asciiTheme="minorHAnsi" w:hAnsiTheme="minorHAnsi" w:cstheme="minorHAnsi"/>
                  <w:lang w:val="es-MX"/>
                  <w:rPrChange w:id="477" w:author="Shannon Sen Perdomo" w:date="2021-05-30T16:05:00Z">
                    <w:rPr>
                      <w:lang w:val="es-MX"/>
                    </w:rPr>
                  </w:rPrChange>
                </w:rPr>
                <w:t xml:space="preserve"> </w:t>
              </w:r>
            </w:ins>
            <w:ins w:id="478" w:author="Shannon Sen Perdomo" w:date="2021-05-29T18:18:00Z">
              <w:r w:rsidRPr="00BD2850">
                <w:rPr>
                  <w:rFonts w:asciiTheme="minorHAnsi" w:hAnsiTheme="minorHAnsi" w:cstheme="minorHAnsi"/>
                  <w:lang w:val="es-MX"/>
                  <w:rPrChange w:id="479" w:author="Shannon Sen Perdomo" w:date="2021-05-30T16:05:00Z">
                    <w:rPr>
                      <w:lang w:val="es-MX"/>
                    </w:rPr>
                  </w:rPrChange>
                </w:rPr>
                <w:t>dando como resultado</w:t>
              </w:r>
            </w:ins>
            <w:ins w:id="480" w:author="Shannon Sen Perdomo" w:date="2021-05-29T18:19:00Z">
              <w:r w:rsidRPr="00BD2850">
                <w:rPr>
                  <w:rFonts w:asciiTheme="minorHAnsi" w:hAnsiTheme="minorHAnsi" w:cstheme="minorHAnsi"/>
                  <w:lang w:val="es-MX"/>
                  <w:rPrChange w:id="481" w:author="Shannon Sen Perdomo" w:date="2021-05-30T16:05:00Z">
                    <w:rPr>
                      <w:lang w:val="es-MX"/>
                    </w:rPr>
                  </w:rPrChange>
                </w:rPr>
                <w:t xml:space="preserve"> una frase basada en la</w:t>
              </w:r>
            </w:ins>
            <w:ins w:id="482" w:author="Shannon Sen Perdomo" w:date="2021-05-29T18:18:00Z">
              <w:r w:rsidRPr="00BD2850">
                <w:rPr>
                  <w:rFonts w:asciiTheme="minorHAnsi" w:hAnsiTheme="minorHAnsi" w:cstheme="minorHAnsi"/>
                  <w:lang w:val="es-MX"/>
                  <w:rPrChange w:id="483" w:author="Shannon Sen Perdomo" w:date="2021-05-30T16:05:00Z">
                    <w:rPr>
                      <w:lang w:val="es-MX"/>
                    </w:rPr>
                  </w:rPrChange>
                </w:rPr>
                <w:t xml:space="preserve"> selección automática</w:t>
              </w:r>
            </w:ins>
            <w:ins w:id="484" w:author="Shannon Sen Perdomo" w:date="2021-05-29T18:19:00Z">
              <w:r w:rsidRPr="00BD2850">
                <w:rPr>
                  <w:rFonts w:asciiTheme="minorHAnsi" w:hAnsiTheme="minorHAnsi" w:cstheme="minorHAnsi"/>
                  <w:lang w:val="es-MX"/>
                  <w:rPrChange w:id="485" w:author="Shannon Sen Perdomo" w:date="2021-05-30T16:05:00Z">
                    <w:rPr>
                      <w:lang w:val="es-MX"/>
                    </w:rPr>
                  </w:rPrChange>
                </w:rPr>
                <w:t xml:space="preserve"> de las etiquetas </w:t>
              </w:r>
            </w:ins>
            <w:ins w:id="486" w:author="Shannon Sen Perdomo" w:date="2021-05-29T18:21:00Z">
              <w:r w:rsidRPr="00BD2850">
                <w:rPr>
                  <w:rFonts w:asciiTheme="minorHAnsi" w:hAnsiTheme="minorHAnsi" w:cstheme="minorHAnsi"/>
                  <w:lang w:val="es-MX"/>
                  <w:rPrChange w:id="487" w:author="Shannon Sen Perdomo" w:date="2021-05-30T16:05:00Z">
                    <w:rPr>
                      <w:lang w:val="es-MX"/>
                    </w:rPr>
                  </w:rPrChange>
                </w:rPr>
                <w:t>en base al cuestionario.</w:t>
              </w:r>
            </w:ins>
          </w:p>
          <w:p w14:paraId="2D622BD6" w14:textId="4F79C0C6" w:rsidR="005E4B5F" w:rsidRPr="00BD2850" w:rsidRDefault="005E4B5F">
            <w:pPr>
              <w:pStyle w:val="Prrafodelista"/>
              <w:numPr>
                <w:ilvl w:val="1"/>
                <w:numId w:val="20"/>
              </w:numPr>
              <w:rPr>
                <w:ins w:id="488" w:author="Shannon Sen Perdomo" w:date="2021-05-29T18:02:00Z"/>
                <w:rFonts w:asciiTheme="minorHAnsi" w:hAnsiTheme="minorHAnsi" w:cstheme="minorHAnsi"/>
                <w:lang w:val="es-MX"/>
                <w:rPrChange w:id="489" w:author="Shannon Sen Perdomo" w:date="2021-05-30T16:05:00Z">
                  <w:rPr>
                    <w:ins w:id="490" w:author="Shannon Sen Perdomo" w:date="2021-05-29T18:02:00Z"/>
                  </w:rPr>
                </w:rPrChange>
              </w:rPr>
              <w:pPrChange w:id="491" w:author="Shannon Sen Perdomo" w:date="2021-05-29T18:09:00Z">
                <w:pPr>
                  <w:pStyle w:val="Prrafodelista"/>
                  <w:numPr>
                    <w:numId w:val="20"/>
                  </w:numPr>
                  <w:ind w:hanging="360"/>
                </w:pPr>
              </w:pPrChange>
            </w:pPr>
            <w:ins w:id="492" w:author="Shannon Sen Perdomo" w:date="2021-05-29T18:09:00Z">
              <w:r w:rsidRPr="00BD2850">
                <w:rPr>
                  <w:rFonts w:asciiTheme="minorHAnsi" w:hAnsiTheme="minorHAnsi" w:cstheme="minorHAnsi"/>
                  <w:b/>
                  <w:bCs/>
                  <w:lang w:val="es-MX"/>
                  <w:rPrChange w:id="493" w:author="Shannon Sen Perdomo" w:date="2021-05-30T16:05:00Z">
                    <w:rPr>
                      <w:color w:val="8064A2" w:themeColor="accent4"/>
                      <w:lang w:val="es-MX"/>
                    </w:rPr>
                  </w:rPrChange>
                </w:rPr>
                <w:t>Etiquetas</w:t>
              </w:r>
              <w:r w:rsidRPr="00BD2850">
                <w:rPr>
                  <w:rFonts w:asciiTheme="minorHAnsi" w:hAnsiTheme="minorHAnsi" w:cstheme="minorHAnsi"/>
                  <w:lang w:val="es-MX"/>
                  <w:rPrChange w:id="494" w:author="Shannon Sen Perdomo" w:date="2021-05-30T16:05:00Z">
                    <w:rPr>
                      <w:color w:val="8064A2" w:themeColor="accent4"/>
                      <w:lang w:val="es-MX"/>
                    </w:rPr>
                  </w:rPrChange>
                </w:rPr>
                <w:t>:</w:t>
              </w:r>
            </w:ins>
            <w:ins w:id="495" w:author="Shannon Sen Perdomo" w:date="2021-05-29T18:21:00Z">
              <w:r w:rsidR="00335013" w:rsidRPr="00BD2850">
                <w:rPr>
                  <w:rFonts w:asciiTheme="minorHAnsi" w:hAnsiTheme="minorHAnsi" w:cstheme="minorHAnsi"/>
                  <w:lang w:val="es-MX"/>
                  <w:rPrChange w:id="496" w:author="Shannon Sen Perdomo" w:date="2021-05-30T16:05:00Z">
                    <w:rPr>
                      <w:lang w:val="es-MX"/>
                    </w:rPr>
                  </w:rPrChange>
                </w:rPr>
                <w:t xml:space="preserve"> Permitirá al estudiante </w:t>
              </w:r>
            </w:ins>
            <w:ins w:id="497" w:author="Shannon Sen Perdomo" w:date="2021-05-29T18:22:00Z">
              <w:r w:rsidR="00335013" w:rsidRPr="00BD2850">
                <w:rPr>
                  <w:rFonts w:asciiTheme="minorHAnsi" w:hAnsiTheme="minorHAnsi" w:cstheme="minorHAnsi"/>
                  <w:lang w:val="es-MX"/>
                  <w:rPrChange w:id="498" w:author="Shannon Sen Perdomo" w:date="2021-05-30T16:05:00Z">
                    <w:rPr>
                      <w:lang w:val="es-MX"/>
                    </w:rPr>
                  </w:rPrChange>
                </w:rPr>
                <w:t>hacer una selección de etiquetas, dando como resultado una frase basada en ellas.</w:t>
              </w:r>
            </w:ins>
          </w:p>
          <w:p w14:paraId="3CA592B2" w14:textId="0D167A17" w:rsidR="0003384F" w:rsidRPr="00BD2850" w:rsidRDefault="0003384F" w:rsidP="0003384F">
            <w:pPr>
              <w:pStyle w:val="Prrafodelista"/>
              <w:numPr>
                <w:ilvl w:val="0"/>
                <w:numId w:val="20"/>
              </w:numPr>
              <w:rPr>
                <w:ins w:id="499" w:author="Shannon Sen Perdomo" w:date="2021-05-29T18:33:00Z"/>
                <w:rFonts w:asciiTheme="minorHAnsi" w:hAnsiTheme="minorHAnsi" w:cstheme="minorHAnsi"/>
                <w:color w:val="8064A2" w:themeColor="accent4"/>
                <w:lang w:val="es-MX"/>
                <w:rPrChange w:id="500" w:author="Shannon Sen Perdomo" w:date="2021-05-30T16:05:00Z">
                  <w:rPr>
                    <w:ins w:id="501" w:author="Shannon Sen Perdomo" w:date="2021-05-29T18:33:00Z"/>
                  </w:rPr>
                </w:rPrChange>
              </w:rPr>
            </w:pPr>
            <w:ins w:id="502" w:author="Shannon Sen Perdomo" w:date="2021-05-29T18:02:00Z">
              <w:r w:rsidRPr="00BD2850">
                <w:rPr>
                  <w:rFonts w:asciiTheme="minorHAnsi" w:hAnsiTheme="minorHAnsi" w:cstheme="minorHAnsi"/>
                  <w:b/>
                  <w:bCs/>
                  <w:rPrChange w:id="503" w:author="Shannon Sen Perdomo" w:date="2021-05-30T16:05:00Z">
                    <w:rPr/>
                  </w:rPrChange>
                </w:rPr>
                <w:t>Crear</w:t>
              </w:r>
            </w:ins>
            <w:ins w:id="504" w:author="Shannon Sen Perdomo" w:date="2021-05-29T18:03:00Z">
              <w:r w:rsidR="00B45885" w:rsidRPr="00BD2850">
                <w:rPr>
                  <w:rFonts w:asciiTheme="minorHAnsi" w:hAnsiTheme="minorHAnsi" w:cstheme="minorHAnsi"/>
                  <w:b/>
                  <w:bCs/>
                  <w:rPrChange w:id="505" w:author="Shannon Sen Perdomo" w:date="2021-05-30T16:05:00Z">
                    <w:rPr>
                      <w:b/>
                      <w:bCs/>
                    </w:rPr>
                  </w:rPrChange>
                </w:rPr>
                <w:t xml:space="preserve"> frase</w:t>
              </w:r>
            </w:ins>
            <w:ins w:id="506" w:author="Shannon Sen Perdomo" w:date="2021-05-29T18:02:00Z">
              <w:r w:rsidRPr="00BD2850">
                <w:rPr>
                  <w:rFonts w:asciiTheme="minorHAnsi" w:hAnsiTheme="minorHAnsi" w:cstheme="minorHAnsi"/>
                  <w:b/>
                  <w:bCs/>
                  <w:rPrChange w:id="507" w:author="Shannon Sen Perdomo" w:date="2021-05-30T16:05:00Z">
                    <w:rPr/>
                  </w:rPrChange>
                </w:rPr>
                <w:t>:</w:t>
              </w:r>
              <w:r w:rsidRPr="00BD2850">
                <w:rPr>
                  <w:rFonts w:asciiTheme="minorHAnsi" w:hAnsiTheme="minorHAnsi" w:cstheme="minorHAnsi"/>
                  <w:rPrChange w:id="508" w:author="Shannon Sen Perdomo" w:date="2021-05-30T16:05:00Z">
                    <w:rPr/>
                  </w:rPrChange>
                </w:rPr>
                <w:t xml:space="preserve"> Al usuario se le permitirá cr</w:t>
              </w:r>
            </w:ins>
            <w:ins w:id="509" w:author="Shannon Sen Perdomo" w:date="2021-05-29T18:26:00Z">
              <w:r w:rsidR="00335013" w:rsidRPr="00BD2850">
                <w:rPr>
                  <w:rFonts w:asciiTheme="minorHAnsi" w:hAnsiTheme="minorHAnsi" w:cstheme="minorHAnsi"/>
                  <w:rPrChange w:id="510" w:author="Shannon Sen Perdomo" w:date="2021-05-30T16:05:00Z">
                    <w:rPr/>
                  </w:rPrChange>
                </w:rPr>
                <w:t xml:space="preserve">ear una frase y seleccionar las etiquetas que el considere adecuadas. </w:t>
              </w:r>
            </w:ins>
          </w:p>
          <w:p w14:paraId="32567FDA" w14:textId="38119B1F" w:rsidR="001D15DF" w:rsidRPr="00BD2850" w:rsidRDefault="001D15DF" w:rsidP="0003384F">
            <w:pPr>
              <w:pStyle w:val="Prrafodelista"/>
              <w:numPr>
                <w:ilvl w:val="0"/>
                <w:numId w:val="20"/>
              </w:numPr>
              <w:rPr>
                <w:ins w:id="511" w:author="Shannon Sen Perdomo" w:date="2021-05-29T18:27:00Z"/>
                <w:rFonts w:asciiTheme="minorHAnsi" w:hAnsiTheme="minorHAnsi" w:cstheme="minorHAnsi"/>
                <w:lang w:val="es-MX"/>
                <w:rPrChange w:id="512" w:author="Shannon Sen Perdomo" w:date="2021-05-30T16:05:00Z">
                  <w:rPr>
                    <w:ins w:id="513" w:author="Shannon Sen Perdomo" w:date="2021-05-29T18:27:00Z"/>
                  </w:rPr>
                </w:rPrChange>
              </w:rPr>
            </w:pPr>
            <w:ins w:id="514" w:author="Shannon Sen Perdomo" w:date="2021-05-29T18:33:00Z">
              <w:r w:rsidRPr="00BD2850">
                <w:rPr>
                  <w:rFonts w:asciiTheme="minorHAnsi" w:hAnsiTheme="minorHAnsi" w:cstheme="minorHAnsi"/>
                  <w:b/>
                  <w:bCs/>
                  <w:rPrChange w:id="515" w:author="Shannon Sen Perdomo" w:date="2021-05-30T16:05:00Z">
                    <w:rPr>
                      <w:b/>
                      <w:bCs/>
                    </w:rPr>
                  </w:rPrChange>
                </w:rPr>
                <w:t>Eliminar frase:</w:t>
              </w:r>
              <w:r w:rsidRPr="00BD2850">
                <w:rPr>
                  <w:rFonts w:asciiTheme="minorHAnsi" w:hAnsiTheme="minorHAnsi" w:cstheme="minorHAnsi"/>
                  <w:lang w:val="es-MX"/>
                  <w:rPrChange w:id="516" w:author="Shannon Sen Perdomo" w:date="2021-05-30T16:05:00Z">
                    <w:rPr>
                      <w:color w:val="8064A2" w:themeColor="accent4"/>
                      <w:lang w:val="es-MX"/>
                    </w:rPr>
                  </w:rPrChange>
                </w:rPr>
                <w:t xml:space="preserve"> Al usuario se le permitirá eliminar alguna de sus frases.</w:t>
              </w:r>
            </w:ins>
          </w:p>
          <w:p w14:paraId="72C68D61" w14:textId="7CE4BE38" w:rsidR="00335013" w:rsidRPr="00BD2850" w:rsidRDefault="001D15DF">
            <w:pPr>
              <w:pStyle w:val="Prrafodelista"/>
              <w:numPr>
                <w:ilvl w:val="0"/>
                <w:numId w:val="20"/>
              </w:numPr>
              <w:rPr>
                <w:ins w:id="517" w:author="Shannon Sen Perdomo" w:date="2021-05-29T18:26:00Z"/>
                <w:rFonts w:asciiTheme="minorHAnsi" w:hAnsiTheme="minorHAnsi" w:cstheme="minorHAnsi"/>
                <w:color w:val="8064A2" w:themeColor="accent4"/>
                <w:lang w:val="es-MX"/>
                <w:rPrChange w:id="518" w:author="Shannon Sen Perdomo" w:date="2021-05-30T16:05:00Z">
                  <w:rPr>
                    <w:ins w:id="519" w:author="Shannon Sen Perdomo" w:date="2021-05-29T18:26:00Z"/>
                  </w:rPr>
                </w:rPrChange>
              </w:rPr>
            </w:pPr>
            <w:ins w:id="520" w:author="Shannon Sen Perdomo" w:date="2021-05-29T18:32:00Z">
              <w:r w:rsidRPr="00BD2850">
                <w:rPr>
                  <w:rFonts w:asciiTheme="minorHAnsi" w:hAnsiTheme="minorHAnsi" w:cstheme="minorHAnsi"/>
                  <w:b/>
                  <w:bCs/>
                  <w:rPrChange w:id="521" w:author="Shannon Sen Perdomo" w:date="2021-05-30T16:05:00Z">
                    <w:rPr>
                      <w:b/>
                      <w:bCs/>
                    </w:rPr>
                  </w:rPrChange>
                </w:rPr>
                <w:t>Verificación de frases</w:t>
              </w:r>
            </w:ins>
          </w:p>
          <w:p w14:paraId="2F12141D" w14:textId="624F08EE" w:rsidR="001D15DF" w:rsidRPr="00BD2850" w:rsidRDefault="001D15DF">
            <w:pPr>
              <w:pStyle w:val="Prrafodelista"/>
              <w:numPr>
                <w:ilvl w:val="1"/>
                <w:numId w:val="20"/>
              </w:numPr>
              <w:rPr>
                <w:ins w:id="522" w:author="Shannon Sen Perdomo" w:date="2021-05-29T18:30:00Z"/>
                <w:rFonts w:asciiTheme="minorHAnsi" w:hAnsiTheme="minorHAnsi" w:cstheme="minorHAnsi"/>
                <w:lang w:val="es-MX"/>
                <w:rPrChange w:id="523" w:author="Shannon Sen Perdomo" w:date="2021-05-30T16:05:00Z">
                  <w:rPr>
                    <w:ins w:id="524" w:author="Shannon Sen Perdomo" w:date="2021-05-29T18:30:00Z"/>
                    <w:lang w:val="es-MX"/>
                  </w:rPr>
                </w:rPrChange>
              </w:rPr>
              <w:pPrChange w:id="525" w:author="Shannon Sen Perdomo" w:date="2021-05-29T18:32:00Z">
                <w:pPr>
                  <w:pStyle w:val="Prrafodelista"/>
                  <w:numPr>
                    <w:numId w:val="20"/>
                  </w:numPr>
                  <w:ind w:hanging="360"/>
                </w:pPr>
              </w:pPrChange>
            </w:pPr>
            <w:ins w:id="526" w:author="Shannon Sen Perdomo" w:date="2021-05-29T18:29:00Z">
              <w:r w:rsidRPr="00BD2850">
                <w:rPr>
                  <w:rFonts w:asciiTheme="minorHAnsi" w:hAnsiTheme="minorHAnsi" w:cstheme="minorHAnsi"/>
                  <w:b/>
                  <w:bCs/>
                  <w:lang w:val="es-MX"/>
                  <w:rPrChange w:id="527" w:author="Shannon Sen Perdomo" w:date="2021-05-30T16:05:00Z">
                    <w:rPr>
                      <w:b/>
                      <w:bCs/>
                      <w:lang w:val="es-MX"/>
                    </w:rPr>
                  </w:rPrChange>
                </w:rPr>
                <w:t>Alta</w:t>
              </w:r>
            </w:ins>
            <w:ins w:id="528" w:author="Shannon Sen Perdomo" w:date="2021-05-29T18:27:00Z">
              <w:r w:rsidR="00335013" w:rsidRPr="00BD2850">
                <w:rPr>
                  <w:rFonts w:asciiTheme="minorHAnsi" w:hAnsiTheme="minorHAnsi" w:cstheme="minorHAnsi"/>
                  <w:b/>
                  <w:bCs/>
                  <w:rPrChange w:id="529" w:author="Shannon Sen Perdomo" w:date="2021-05-30T16:05:00Z">
                    <w:rPr>
                      <w:b/>
                      <w:bCs/>
                    </w:rPr>
                  </w:rPrChange>
                </w:rPr>
                <w:t xml:space="preserve"> de frases:</w:t>
              </w:r>
            </w:ins>
            <w:ins w:id="530" w:author="Shannon Sen Perdomo" w:date="2021-05-29T18:30:00Z">
              <w:r w:rsidRPr="00BD2850">
                <w:rPr>
                  <w:rFonts w:asciiTheme="minorHAnsi" w:hAnsiTheme="minorHAnsi" w:cstheme="minorHAnsi"/>
                  <w:b/>
                  <w:bCs/>
                  <w:rPrChange w:id="531" w:author="Shannon Sen Perdomo" w:date="2021-05-30T16:05:00Z">
                    <w:rPr>
                      <w:b/>
                      <w:bCs/>
                    </w:rPr>
                  </w:rPrChange>
                </w:rPr>
                <w:t xml:space="preserve"> </w:t>
              </w:r>
              <w:r w:rsidRPr="00BD2850">
                <w:rPr>
                  <w:rFonts w:asciiTheme="minorHAnsi" w:hAnsiTheme="minorHAnsi" w:cstheme="minorHAnsi"/>
                  <w:rPrChange w:id="532" w:author="Shannon Sen Perdomo" w:date="2021-05-30T16:05:00Z">
                    <w:rPr>
                      <w:b/>
                      <w:bCs/>
                    </w:rPr>
                  </w:rPrChange>
                </w:rPr>
                <w:t xml:space="preserve">Se le permitirá al administrador dar de alta </w:t>
              </w:r>
              <w:r w:rsidRPr="00BD2850">
                <w:rPr>
                  <w:rFonts w:asciiTheme="minorHAnsi" w:hAnsiTheme="minorHAnsi" w:cstheme="minorHAnsi"/>
                  <w:rPrChange w:id="533" w:author="Shannon Sen Perdomo" w:date="2021-05-30T16:05:00Z">
                    <w:rPr>
                      <w:b/>
                      <w:bCs/>
                    </w:rPr>
                  </w:rPrChange>
                </w:rPr>
                <w:lastRenderedPageBreak/>
                <w:t>una frase aprobada por él</w:t>
              </w:r>
            </w:ins>
            <w:ins w:id="534" w:author="Shannon Sen Perdomo" w:date="2021-05-29T18:32:00Z">
              <w:r w:rsidRPr="00BD2850">
                <w:rPr>
                  <w:rFonts w:asciiTheme="minorHAnsi" w:hAnsiTheme="minorHAnsi" w:cstheme="minorHAnsi"/>
                  <w:rPrChange w:id="535" w:author="Shannon Sen Perdomo" w:date="2021-05-30T16:05:00Z">
                    <w:rPr/>
                  </w:rPrChange>
                </w:rPr>
                <w:t>.</w:t>
              </w:r>
            </w:ins>
          </w:p>
          <w:p w14:paraId="4528DA13" w14:textId="4557BC87" w:rsidR="00335013" w:rsidRPr="00BD2850" w:rsidRDefault="001D15DF">
            <w:pPr>
              <w:pStyle w:val="Prrafodelista"/>
              <w:numPr>
                <w:ilvl w:val="1"/>
                <w:numId w:val="20"/>
              </w:numPr>
              <w:rPr>
                <w:ins w:id="536" w:author="Shannon Sen Perdomo" w:date="2021-05-29T18:37:00Z"/>
                <w:rFonts w:asciiTheme="minorHAnsi" w:hAnsiTheme="minorHAnsi" w:cstheme="minorHAnsi"/>
                <w:lang w:val="es-MX"/>
                <w:rPrChange w:id="537" w:author="Shannon Sen Perdomo" w:date="2021-05-30T16:05:00Z">
                  <w:rPr>
                    <w:ins w:id="538" w:author="Shannon Sen Perdomo" w:date="2021-05-29T18:37:00Z"/>
                  </w:rPr>
                </w:rPrChange>
              </w:rPr>
              <w:pPrChange w:id="539" w:author="Shannon Sen Perdomo" w:date="2021-05-29T18:37:00Z">
                <w:pPr/>
              </w:pPrChange>
            </w:pPr>
            <w:ins w:id="540" w:author="Shannon Sen Perdomo" w:date="2021-05-29T18:30:00Z">
              <w:r w:rsidRPr="00BD2850">
                <w:rPr>
                  <w:rFonts w:asciiTheme="minorHAnsi" w:hAnsiTheme="minorHAnsi" w:cstheme="minorHAnsi"/>
                  <w:b/>
                  <w:bCs/>
                  <w:lang w:val="es-MX"/>
                  <w:rPrChange w:id="541" w:author="Shannon Sen Perdomo" w:date="2021-05-30T16:05:00Z">
                    <w:rPr>
                      <w:color w:val="8064A2" w:themeColor="accent4"/>
                      <w:lang w:val="es-MX"/>
                    </w:rPr>
                  </w:rPrChange>
                </w:rPr>
                <w:t>Baja de frases:</w:t>
              </w:r>
              <w:r w:rsidRPr="00BD2850">
                <w:rPr>
                  <w:rFonts w:asciiTheme="minorHAnsi" w:hAnsiTheme="minorHAnsi" w:cstheme="minorHAnsi"/>
                  <w:lang w:val="es-MX"/>
                  <w:rPrChange w:id="542" w:author="Shannon Sen Perdomo" w:date="2021-05-30T16:05:00Z">
                    <w:rPr>
                      <w:color w:val="8064A2" w:themeColor="accent4"/>
                      <w:lang w:val="es-MX"/>
                    </w:rPr>
                  </w:rPrChange>
                </w:rPr>
                <w:t xml:space="preserve"> </w:t>
              </w:r>
            </w:ins>
            <w:ins w:id="543" w:author="Shannon Sen Perdomo" w:date="2021-05-29T18:31:00Z">
              <w:r w:rsidRPr="00BD2850">
                <w:rPr>
                  <w:rFonts w:asciiTheme="minorHAnsi" w:hAnsiTheme="minorHAnsi" w:cstheme="minorHAnsi"/>
                  <w:lang w:val="es-MX"/>
                  <w:rPrChange w:id="544" w:author="Shannon Sen Perdomo" w:date="2021-05-30T16:05:00Z">
                    <w:rPr>
                      <w:color w:val="8064A2" w:themeColor="accent4"/>
                      <w:lang w:val="es-MX"/>
                    </w:rPr>
                  </w:rPrChange>
                </w:rPr>
                <w:t>Se le permitirá al administrador dar de baja a una frase que no considere adecuada.</w:t>
              </w:r>
            </w:ins>
          </w:p>
          <w:p w14:paraId="1B2B5B44" w14:textId="46310F68" w:rsidR="005E5FA3" w:rsidRPr="00BD2850" w:rsidRDefault="001D15DF">
            <w:pPr>
              <w:pStyle w:val="Prrafodelista"/>
              <w:numPr>
                <w:ilvl w:val="0"/>
                <w:numId w:val="20"/>
              </w:numPr>
              <w:rPr>
                <w:ins w:id="545" w:author="Shannon Sen Perdomo" w:date="2021-05-29T18:02:00Z"/>
                <w:rFonts w:asciiTheme="minorHAnsi" w:hAnsiTheme="minorHAnsi" w:cstheme="minorHAnsi"/>
                <w:color w:val="8064A2" w:themeColor="accent4"/>
                <w:lang w:val="es-MX"/>
                <w:rPrChange w:id="546" w:author="Shannon Sen Perdomo" w:date="2021-05-30T16:05:00Z">
                  <w:rPr>
                    <w:ins w:id="547" w:author="Shannon Sen Perdomo" w:date="2021-05-29T18:02:00Z"/>
                  </w:rPr>
                </w:rPrChange>
              </w:rPr>
            </w:pPr>
            <w:ins w:id="548" w:author="Shannon Sen Perdomo" w:date="2021-05-29T18:37:00Z">
              <w:r w:rsidRPr="00BD2850">
                <w:rPr>
                  <w:rFonts w:asciiTheme="minorHAnsi" w:hAnsiTheme="minorHAnsi" w:cstheme="minorHAnsi"/>
                  <w:b/>
                  <w:bCs/>
                  <w:lang w:val="es-MX"/>
                  <w:rPrChange w:id="549" w:author="Shannon Sen Perdomo" w:date="2021-05-30T16:05:00Z">
                    <w:rPr>
                      <w:b/>
                      <w:bCs/>
                      <w:lang w:val="es-MX"/>
                    </w:rPr>
                  </w:rPrChange>
                </w:rPr>
                <w:t>Reporte:</w:t>
              </w:r>
              <w:r w:rsidRPr="00BD2850">
                <w:rPr>
                  <w:rFonts w:asciiTheme="minorHAnsi" w:hAnsiTheme="minorHAnsi" w:cstheme="minorHAnsi"/>
                  <w:lang w:val="es-MX"/>
                  <w:rPrChange w:id="550" w:author="Shannon Sen Perdomo" w:date="2021-05-30T16:05:00Z">
                    <w:rPr>
                      <w:lang w:val="es-MX"/>
                    </w:rPr>
                  </w:rPrChange>
                </w:rPr>
                <w:t xml:space="preserve"> </w:t>
              </w:r>
            </w:ins>
            <w:ins w:id="551" w:author="Shannon Sen Perdomo" w:date="2021-05-29T18:38:00Z">
              <w:r w:rsidR="005E5FA3" w:rsidRPr="00BD2850">
                <w:rPr>
                  <w:rFonts w:asciiTheme="minorHAnsi" w:hAnsiTheme="minorHAnsi" w:cstheme="minorHAnsi"/>
                  <w:rPrChange w:id="552" w:author="Shannon Sen Perdomo" w:date="2021-05-30T16:05:00Z">
                    <w:rPr/>
                  </w:rPrChange>
                </w:rPr>
                <w:t>El sistema mandará un reporte</w:t>
              </w:r>
            </w:ins>
            <w:ins w:id="553" w:author="Shannon Sen Perdomo" w:date="2021-05-29T18:41:00Z">
              <w:r w:rsidR="005E5FA3" w:rsidRPr="00BD2850">
                <w:rPr>
                  <w:rFonts w:asciiTheme="minorHAnsi" w:hAnsiTheme="minorHAnsi" w:cstheme="minorHAnsi"/>
                  <w:rPrChange w:id="554" w:author="Shannon Sen Perdomo" w:date="2021-05-30T16:05:00Z">
                    <w:rPr/>
                  </w:rPrChange>
                </w:rPr>
                <w:t xml:space="preserve"> </w:t>
              </w:r>
            </w:ins>
            <w:ins w:id="555" w:author="Shannon Sen Perdomo" w:date="2021-05-29T18:40:00Z">
              <w:r w:rsidR="005E5FA3" w:rsidRPr="00BD2850">
                <w:rPr>
                  <w:rFonts w:asciiTheme="minorHAnsi" w:hAnsiTheme="minorHAnsi" w:cstheme="minorHAnsi"/>
                  <w:rPrChange w:id="556" w:author="Shannon Sen Perdomo" w:date="2021-05-30T16:05:00Z">
                    <w:rPr/>
                  </w:rPrChange>
                </w:rPr>
                <w:t>(</w:t>
              </w:r>
            </w:ins>
            <w:ins w:id="557" w:author="Shannon Sen Perdomo" w:date="2021-05-29T18:41:00Z">
              <w:r w:rsidR="005E5FA3" w:rsidRPr="00BD2850">
                <w:rPr>
                  <w:rFonts w:asciiTheme="minorHAnsi" w:hAnsiTheme="minorHAnsi" w:cstheme="minorHAnsi"/>
                  <w:rPrChange w:id="558" w:author="Shannon Sen Perdomo" w:date="2021-05-30T16:05:00Z">
                    <w:rPr/>
                  </w:rPrChange>
                </w:rPr>
                <w:t>basado en el cuestionario y etiquetas</w:t>
              </w:r>
            </w:ins>
            <w:ins w:id="559" w:author="Shannon Sen Perdomo" w:date="2021-05-29T18:40:00Z">
              <w:r w:rsidR="005E5FA3" w:rsidRPr="00BD2850">
                <w:rPr>
                  <w:rFonts w:asciiTheme="minorHAnsi" w:hAnsiTheme="minorHAnsi" w:cstheme="minorHAnsi"/>
                  <w:rPrChange w:id="560" w:author="Shannon Sen Perdomo" w:date="2021-05-30T16:05:00Z">
                    <w:rPr/>
                  </w:rPrChange>
                </w:rPr>
                <w:t>)</w:t>
              </w:r>
            </w:ins>
            <w:ins w:id="561" w:author="Shannon Sen Perdomo" w:date="2021-05-29T18:38:00Z">
              <w:r w:rsidR="005E5FA3" w:rsidRPr="00BD2850">
                <w:rPr>
                  <w:rFonts w:asciiTheme="minorHAnsi" w:hAnsiTheme="minorHAnsi" w:cstheme="minorHAnsi"/>
                  <w:rPrChange w:id="562" w:author="Shannon Sen Perdomo" w:date="2021-05-30T16:05:00Z">
                    <w:rPr/>
                  </w:rPrChange>
                </w:rPr>
                <w:t xml:space="preserve"> al administrador de los posibles estudiantes en riesgo</w:t>
              </w:r>
            </w:ins>
            <w:ins w:id="563" w:author="Shannon Sen Perdomo" w:date="2021-05-29T18:39:00Z">
              <w:r w:rsidR="005E5FA3" w:rsidRPr="00BD2850">
                <w:rPr>
                  <w:rFonts w:asciiTheme="minorHAnsi" w:hAnsiTheme="minorHAnsi" w:cstheme="minorHAnsi"/>
                  <w:rPrChange w:id="564" w:author="Shannon Sen Perdomo" w:date="2021-05-30T16:05:00Z">
                    <w:rPr/>
                  </w:rPrChange>
                </w:rPr>
                <w:t>.</w:t>
              </w:r>
            </w:ins>
          </w:p>
          <w:p w14:paraId="310832B7" w14:textId="3D30BB31" w:rsidR="00406B4F" w:rsidRPr="00BD2850" w:rsidDel="0003384F" w:rsidRDefault="005E5FA3">
            <w:pPr>
              <w:pStyle w:val="Prrafodelista"/>
              <w:numPr>
                <w:ilvl w:val="0"/>
                <w:numId w:val="20"/>
              </w:numPr>
              <w:rPr>
                <w:del w:id="565" w:author="Shannon Sen Perdomo" w:date="2021-05-29T18:02:00Z"/>
                <w:rFonts w:asciiTheme="minorHAnsi" w:hAnsiTheme="minorHAnsi" w:cstheme="minorHAnsi"/>
                <w:color w:val="8064A2" w:themeColor="accent4"/>
                <w:lang w:val="es-MX"/>
                <w:rPrChange w:id="566" w:author="Shannon Sen Perdomo" w:date="2021-05-30T16:05:00Z">
                  <w:rPr>
                    <w:del w:id="567" w:author="Shannon Sen Perdomo" w:date="2021-05-29T18:02:00Z"/>
                    <w:rFonts w:asciiTheme="minorHAnsi" w:hAnsiTheme="minorHAnsi" w:cstheme="minorHAnsi"/>
                    <w:color w:val="8064A2" w:themeColor="accent4"/>
                    <w:lang w:val="es-MX"/>
                  </w:rPr>
                </w:rPrChange>
              </w:rPr>
              <w:pPrChange w:id="568" w:author="Shannon Sen Perdomo" w:date="2021-05-29T18:02:00Z">
                <w:pPr>
                  <w:jc w:val="both"/>
                </w:pPr>
              </w:pPrChange>
            </w:pPr>
            <w:ins w:id="569" w:author="Shannon Sen Perdomo" w:date="2021-05-29T18:42:00Z">
              <w:r w:rsidRPr="00BD2850">
                <w:rPr>
                  <w:rFonts w:asciiTheme="minorHAnsi" w:hAnsiTheme="minorHAnsi" w:cstheme="minorHAnsi"/>
                  <w:b/>
                  <w:bCs/>
                  <w:lang w:val="es-MX"/>
                  <w:rPrChange w:id="570" w:author="Shannon Sen Perdomo" w:date="2021-05-30T16:05:00Z">
                    <w:rPr>
                      <w:b/>
                      <w:bCs/>
                      <w:lang w:val="es-MX"/>
                    </w:rPr>
                  </w:rPrChange>
                </w:rPr>
                <w:t xml:space="preserve">CAE apoyo: </w:t>
              </w:r>
            </w:ins>
            <w:ins w:id="571" w:author="Shannon Sen Perdomo" w:date="2021-05-29T18:45:00Z">
              <w:r w:rsidRPr="00BD2850">
                <w:rPr>
                  <w:rFonts w:asciiTheme="minorHAnsi" w:hAnsiTheme="minorHAnsi" w:cstheme="minorHAnsi"/>
                  <w:lang w:val="es-MX"/>
                  <w:rPrChange w:id="572" w:author="Shannon Sen Perdomo" w:date="2021-05-30T16:05:00Z">
                    <w:rPr>
                      <w:lang w:val="es-MX"/>
                    </w:rPr>
                  </w:rPrChange>
                </w:rPr>
                <w:t>E</w:t>
              </w:r>
            </w:ins>
            <w:ins w:id="573" w:author="Shannon Sen Perdomo" w:date="2021-05-29T18:44:00Z">
              <w:r w:rsidRPr="00BD2850">
                <w:rPr>
                  <w:rFonts w:asciiTheme="minorHAnsi" w:hAnsiTheme="minorHAnsi" w:cstheme="minorHAnsi"/>
                  <w:lang w:val="es-MX"/>
                  <w:rPrChange w:id="574" w:author="Shannon Sen Perdomo" w:date="2021-05-30T16:05:00Z">
                    <w:rPr>
                      <w:lang w:val="es-MX"/>
                    </w:rPr>
                  </w:rPrChange>
                </w:rPr>
                <w:t>l sistema le permitirá al administrador mandar</w:t>
              </w:r>
            </w:ins>
            <w:ins w:id="575" w:author="Shannon Sen Perdomo" w:date="2021-05-29T18:42:00Z">
              <w:r w:rsidRPr="00BD2850">
                <w:rPr>
                  <w:rFonts w:asciiTheme="minorHAnsi" w:hAnsiTheme="minorHAnsi" w:cstheme="minorHAnsi"/>
                  <w:lang w:val="es-MX"/>
                  <w:rPrChange w:id="576" w:author="Shannon Sen Perdomo" w:date="2021-05-30T16:05:00Z">
                    <w:rPr>
                      <w:b/>
                      <w:bCs/>
                      <w:lang w:val="es-MX"/>
                    </w:rPr>
                  </w:rPrChange>
                </w:rPr>
                <w:t xml:space="preserve"> un mensaje</w:t>
              </w:r>
            </w:ins>
            <w:ins w:id="577" w:author="Shannon Sen Perdomo" w:date="2021-05-29T18:43:00Z">
              <w:r w:rsidRPr="00BD2850">
                <w:rPr>
                  <w:rFonts w:asciiTheme="minorHAnsi" w:hAnsiTheme="minorHAnsi" w:cstheme="minorHAnsi"/>
                  <w:lang w:val="es-MX"/>
                  <w:rPrChange w:id="578" w:author="Shannon Sen Perdomo" w:date="2021-05-30T16:05:00Z">
                    <w:rPr>
                      <w:b/>
                      <w:bCs/>
                      <w:lang w:val="es-MX"/>
                    </w:rPr>
                  </w:rPrChange>
                </w:rPr>
                <w:t xml:space="preserve"> al</w:t>
              </w:r>
            </w:ins>
            <w:ins w:id="579" w:author="Shannon Sen Perdomo" w:date="2021-05-29T18:42:00Z">
              <w:r w:rsidRPr="00BD2850">
                <w:rPr>
                  <w:rFonts w:asciiTheme="minorHAnsi" w:hAnsiTheme="minorHAnsi" w:cstheme="minorHAnsi"/>
                  <w:lang w:val="es-MX"/>
                  <w:rPrChange w:id="580" w:author="Shannon Sen Perdomo" w:date="2021-05-30T16:05:00Z">
                    <w:rPr>
                      <w:b/>
                      <w:bCs/>
                      <w:lang w:val="es-MX"/>
                    </w:rPr>
                  </w:rPrChange>
                </w:rPr>
                <w:t xml:space="preserve"> </w:t>
              </w:r>
            </w:ins>
            <w:ins w:id="581" w:author="Shannon Sen Perdomo" w:date="2021-05-29T18:02:00Z">
              <w:r w:rsidR="0003384F" w:rsidRPr="00BD2850">
                <w:rPr>
                  <w:rFonts w:asciiTheme="minorHAnsi" w:hAnsiTheme="minorHAnsi" w:cstheme="minorHAnsi"/>
                  <w:rPrChange w:id="582" w:author="Shannon Sen Perdomo" w:date="2021-05-30T16:05:00Z">
                    <w:rPr/>
                  </w:rPrChange>
                </w:rPr>
                <w:t xml:space="preserve">CAE de la UADY para determinar si </w:t>
              </w:r>
            </w:ins>
            <w:ins w:id="583" w:author="Shannon Sen Perdomo" w:date="2021-05-29T18:45:00Z">
              <w:r w:rsidR="00A245E0" w:rsidRPr="00BD2850">
                <w:rPr>
                  <w:rFonts w:asciiTheme="minorHAnsi" w:hAnsiTheme="minorHAnsi" w:cstheme="minorHAnsi"/>
                  <w:rPrChange w:id="584" w:author="Shannon Sen Perdomo" w:date="2021-05-30T16:05:00Z">
                    <w:rPr/>
                  </w:rPrChange>
                </w:rPr>
                <w:t xml:space="preserve">el estudiante </w:t>
              </w:r>
            </w:ins>
            <w:ins w:id="585" w:author="Shannon Sen Perdomo" w:date="2021-05-29T18:44:00Z">
              <w:r w:rsidRPr="00BD2850">
                <w:rPr>
                  <w:rFonts w:asciiTheme="minorHAnsi" w:hAnsiTheme="minorHAnsi" w:cstheme="minorHAnsi"/>
                  <w:rPrChange w:id="586" w:author="Shannon Sen Perdomo" w:date="2021-05-30T16:05:00Z">
                    <w:rPr/>
                  </w:rPrChange>
                </w:rPr>
                <w:t xml:space="preserve">necesita </w:t>
              </w:r>
            </w:ins>
            <w:ins w:id="587" w:author="Shannon Sen Perdomo" w:date="2021-05-29T18:02:00Z">
              <w:r w:rsidR="0003384F" w:rsidRPr="00BD2850">
                <w:rPr>
                  <w:rFonts w:asciiTheme="minorHAnsi" w:hAnsiTheme="minorHAnsi" w:cstheme="minorHAnsi"/>
                  <w:rPrChange w:id="588" w:author="Shannon Sen Perdomo" w:date="2021-05-30T16:05:00Z">
                    <w:rPr/>
                  </w:rPrChange>
                </w:rPr>
                <w:t>tratamientos o apoyo.</w:t>
              </w:r>
              <w:r w:rsidR="0003384F" w:rsidRPr="00BD2850" w:rsidDel="0003384F">
                <w:rPr>
                  <w:rFonts w:asciiTheme="minorHAnsi" w:hAnsiTheme="minorHAnsi" w:cstheme="minorHAnsi"/>
                  <w:color w:val="8064A2" w:themeColor="accent4"/>
                  <w:lang w:val="es-MX"/>
                  <w:rPrChange w:id="589" w:author="Shannon Sen Perdomo" w:date="2021-05-30T16:05:00Z">
                    <w:rPr>
                      <w:rFonts w:asciiTheme="minorHAnsi" w:hAnsiTheme="minorHAnsi" w:cstheme="minorHAnsi"/>
                      <w:color w:val="8064A2" w:themeColor="accent4"/>
                      <w:lang w:val="es-MX"/>
                    </w:rPr>
                  </w:rPrChange>
                </w:rPr>
                <w:t xml:space="preserve"> </w:t>
              </w:r>
            </w:ins>
            <w:del w:id="590" w:author="Shannon Sen Perdomo" w:date="2021-05-29T18:02:00Z">
              <w:r w:rsidR="00AF6E0A" w:rsidRPr="00BD2850" w:rsidDel="0003384F">
                <w:rPr>
                  <w:rFonts w:asciiTheme="minorHAnsi" w:hAnsiTheme="minorHAnsi" w:cstheme="minorHAnsi"/>
                  <w:color w:val="8064A2" w:themeColor="accent4"/>
                  <w:lang w:val="es-MX"/>
                  <w:rPrChange w:id="591" w:author="Shannon Sen Perdomo" w:date="2021-05-30T16:05:00Z">
                    <w:rPr>
                      <w:rFonts w:asciiTheme="minorHAnsi" w:hAnsiTheme="minorHAnsi" w:cstheme="minorHAnsi"/>
                      <w:color w:val="8064A2" w:themeColor="accent4"/>
                      <w:lang w:val="es-MX"/>
                    </w:rPr>
                  </w:rPrChange>
                </w:rPr>
                <w:delText>[Este apartado deberá contener todas aquellas funcionalidades que la aplicación presentará</w:delText>
              </w:r>
              <w:r w:rsidR="00406B4F" w:rsidRPr="00BD2850" w:rsidDel="0003384F">
                <w:rPr>
                  <w:rFonts w:asciiTheme="minorHAnsi" w:hAnsiTheme="minorHAnsi" w:cstheme="minorHAnsi"/>
                  <w:color w:val="8064A2" w:themeColor="accent4"/>
                  <w:lang w:val="es-MX"/>
                  <w:rPrChange w:id="592" w:author="Shannon Sen Perdomo" w:date="2021-05-30T16:05:00Z">
                    <w:rPr>
                      <w:rFonts w:asciiTheme="minorHAnsi" w:hAnsiTheme="minorHAnsi" w:cstheme="minorHAnsi"/>
                      <w:color w:val="8064A2" w:themeColor="accent4"/>
                      <w:lang w:val="es-MX"/>
                    </w:rPr>
                  </w:rPrChange>
                </w:rPr>
                <w:delText xml:space="preserve"> acompañadas de una breve descripción</w:delText>
              </w:r>
              <w:r w:rsidR="00AF6E0A" w:rsidRPr="00BD2850" w:rsidDel="0003384F">
                <w:rPr>
                  <w:rFonts w:asciiTheme="minorHAnsi" w:hAnsiTheme="minorHAnsi" w:cstheme="minorHAnsi"/>
                  <w:color w:val="8064A2" w:themeColor="accent4"/>
                  <w:lang w:val="es-MX"/>
                  <w:rPrChange w:id="593" w:author="Shannon Sen Perdomo" w:date="2021-05-30T16:05:00Z">
                    <w:rPr>
                      <w:rFonts w:asciiTheme="minorHAnsi" w:hAnsiTheme="minorHAnsi" w:cstheme="minorHAnsi"/>
                      <w:color w:val="8064A2" w:themeColor="accent4"/>
                      <w:lang w:val="es-MX"/>
                    </w:rPr>
                  </w:rPrChange>
                </w:rPr>
                <w:delText>. Es recomendable agruparlas por categorías respecto a procesos</w:delText>
              </w:r>
              <w:r w:rsidR="00406B4F" w:rsidRPr="00BD2850" w:rsidDel="0003384F">
                <w:rPr>
                  <w:rFonts w:asciiTheme="minorHAnsi" w:hAnsiTheme="minorHAnsi" w:cstheme="minorHAnsi"/>
                  <w:color w:val="8064A2" w:themeColor="accent4"/>
                  <w:lang w:val="es-MX"/>
                  <w:rPrChange w:id="594" w:author="Shannon Sen Perdomo" w:date="2021-05-30T16:05:00Z">
                    <w:rPr>
                      <w:rFonts w:asciiTheme="minorHAnsi" w:hAnsiTheme="minorHAnsi" w:cstheme="minorHAnsi"/>
                      <w:color w:val="8064A2" w:themeColor="accent4"/>
                      <w:lang w:val="es-MX"/>
                    </w:rPr>
                  </w:rPrChange>
                </w:rPr>
                <w:delText xml:space="preserve"> o dominio.</w:delText>
              </w:r>
            </w:del>
          </w:p>
          <w:p w14:paraId="228E6562" w14:textId="681EBEDB" w:rsidR="00406B4F" w:rsidRPr="00BD2850" w:rsidDel="0003384F" w:rsidRDefault="00406B4F">
            <w:pPr>
              <w:pStyle w:val="Prrafodelista"/>
              <w:numPr>
                <w:ilvl w:val="0"/>
                <w:numId w:val="20"/>
              </w:numPr>
              <w:rPr>
                <w:del w:id="595" w:author="Shannon Sen Perdomo" w:date="2021-05-29T18:02:00Z"/>
                <w:rFonts w:asciiTheme="minorHAnsi" w:hAnsiTheme="minorHAnsi" w:cstheme="minorHAnsi"/>
                <w:color w:val="8064A2" w:themeColor="accent4"/>
                <w:lang w:val="es-MX"/>
                <w:rPrChange w:id="596" w:author="Shannon Sen Perdomo" w:date="2021-05-30T16:05:00Z">
                  <w:rPr>
                    <w:del w:id="597" w:author="Shannon Sen Perdomo" w:date="2021-05-29T18:02:00Z"/>
                    <w:rFonts w:asciiTheme="minorHAnsi" w:hAnsiTheme="minorHAnsi" w:cstheme="minorHAnsi"/>
                    <w:color w:val="8064A2" w:themeColor="accent4"/>
                    <w:lang w:val="es-MX"/>
                  </w:rPr>
                </w:rPrChange>
              </w:rPr>
              <w:pPrChange w:id="598" w:author="Shannon Sen Perdomo" w:date="2021-05-29T18:02:00Z">
                <w:pPr>
                  <w:jc w:val="both"/>
                </w:pPr>
              </w:pPrChange>
            </w:pPr>
          </w:p>
          <w:p w14:paraId="4BD41E58" w14:textId="7A49FC03" w:rsidR="00406B4F" w:rsidRPr="00BD2850" w:rsidDel="0003384F" w:rsidRDefault="00406B4F">
            <w:pPr>
              <w:pStyle w:val="Prrafodelista"/>
              <w:numPr>
                <w:ilvl w:val="0"/>
                <w:numId w:val="20"/>
              </w:numPr>
              <w:rPr>
                <w:del w:id="599" w:author="Shannon Sen Perdomo" w:date="2021-05-29T18:02:00Z"/>
                <w:rFonts w:asciiTheme="minorHAnsi" w:hAnsiTheme="minorHAnsi" w:cstheme="minorHAnsi"/>
                <w:b/>
                <w:color w:val="8064A2" w:themeColor="accent4"/>
                <w:lang w:val="es-MX"/>
                <w:rPrChange w:id="600" w:author="Shannon Sen Perdomo" w:date="2021-05-30T16:05:00Z">
                  <w:rPr>
                    <w:del w:id="601" w:author="Shannon Sen Perdomo" w:date="2021-05-29T18:02:00Z"/>
                    <w:rFonts w:asciiTheme="minorHAnsi" w:hAnsiTheme="minorHAnsi" w:cstheme="minorHAnsi"/>
                    <w:b/>
                    <w:color w:val="8064A2" w:themeColor="accent4"/>
                    <w:lang w:val="es-MX"/>
                  </w:rPr>
                </w:rPrChange>
              </w:rPr>
              <w:pPrChange w:id="602" w:author="Shannon Sen Perdomo" w:date="2021-05-29T18:02:00Z">
                <w:pPr>
                  <w:jc w:val="both"/>
                </w:pPr>
              </w:pPrChange>
            </w:pPr>
            <w:del w:id="603" w:author="Shannon Sen Perdomo" w:date="2021-05-29T18:02:00Z">
              <w:r w:rsidRPr="00BD2850" w:rsidDel="0003384F">
                <w:rPr>
                  <w:rFonts w:asciiTheme="minorHAnsi" w:hAnsiTheme="minorHAnsi" w:cstheme="minorHAnsi"/>
                  <w:b/>
                  <w:color w:val="8064A2" w:themeColor="accent4"/>
                  <w:lang w:val="es-MX"/>
                  <w:rPrChange w:id="604" w:author="Shannon Sen Perdomo" w:date="2021-05-30T16:05:00Z">
                    <w:rPr>
                      <w:rFonts w:asciiTheme="minorHAnsi" w:hAnsiTheme="minorHAnsi" w:cstheme="minorHAnsi"/>
                      <w:b/>
                      <w:color w:val="8064A2" w:themeColor="accent4"/>
                      <w:lang w:val="es-MX"/>
                    </w:rPr>
                  </w:rPrChange>
                </w:rPr>
                <w:delText>Ej.</w:delText>
              </w:r>
            </w:del>
          </w:p>
          <w:p w14:paraId="239CE339" w14:textId="0355F302" w:rsidR="00406B4F" w:rsidRPr="00BD2850" w:rsidDel="0003384F" w:rsidRDefault="00406B4F">
            <w:pPr>
              <w:pStyle w:val="Prrafodelista"/>
              <w:numPr>
                <w:ilvl w:val="0"/>
                <w:numId w:val="20"/>
              </w:numPr>
              <w:rPr>
                <w:del w:id="605" w:author="Shannon Sen Perdomo" w:date="2021-05-29T18:02:00Z"/>
                <w:rFonts w:asciiTheme="minorHAnsi" w:hAnsiTheme="minorHAnsi" w:cstheme="minorHAnsi"/>
                <w:color w:val="8064A2" w:themeColor="accent4"/>
                <w:lang w:val="es-MX"/>
                <w:rPrChange w:id="606" w:author="Shannon Sen Perdomo" w:date="2021-05-30T16:05:00Z">
                  <w:rPr>
                    <w:del w:id="607" w:author="Shannon Sen Perdomo" w:date="2021-05-29T18:02:00Z"/>
                    <w:rFonts w:asciiTheme="minorHAnsi" w:hAnsiTheme="minorHAnsi" w:cstheme="minorHAnsi"/>
                    <w:color w:val="8064A2" w:themeColor="accent4"/>
                    <w:lang w:val="es-MX"/>
                  </w:rPr>
                </w:rPrChange>
              </w:rPr>
              <w:pPrChange w:id="608" w:author="Shannon Sen Perdomo" w:date="2021-05-29T18:02:00Z">
                <w:pPr>
                  <w:jc w:val="both"/>
                </w:pPr>
              </w:pPrChange>
            </w:pPr>
          </w:p>
          <w:p w14:paraId="54C5BF99" w14:textId="3CB06790" w:rsidR="00406B4F" w:rsidRPr="00BD2850" w:rsidDel="0003384F" w:rsidRDefault="00406B4F">
            <w:pPr>
              <w:pStyle w:val="Prrafodelista"/>
              <w:numPr>
                <w:ilvl w:val="0"/>
                <w:numId w:val="20"/>
              </w:numPr>
              <w:rPr>
                <w:del w:id="609" w:author="Shannon Sen Perdomo" w:date="2021-05-29T18:02:00Z"/>
                <w:rFonts w:asciiTheme="minorHAnsi" w:hAnsiTheme="minorHAnsi" w:cstheme="minorHAnsi"/>
                <w:b/>
                <w:color w:val="8064A2" w:themeColor="accent4"/>
                <w:lang w:val="es-MX"/>
                <w:rPrChange w:id="610" w:author="Shannon Sen Perdomo" w:date="2021-05-30T16:05:00Z">
                  <w:rPr>
                    <w:del w:id="611" w:author="Shannon Sen Perdomo" w:date="2021-05-29T18:02:00Z"/>
                    <w:rFonts w:asciiTheme="minorHAnsi" w:hAnsiTheme="minorHAnsi" w:cstheme="minorHAnsi"/>
                    <w:b/>
                    <w:color w:val="8064A2" w:themeColor="accent4"/>
                    <w:lang w:val="es-MX"/>
                  </w:rPr>
                </w:rPrChange>
              </w:rPr>
              <w:pPrChange w:id="612" w:author="Shannon Sen Perdomo" w:date="2021-05-29T18:02:00Z">
                <w:pPr>
                  <w:jc w:val="both"/>
                </w:pPr>
              </w:pPrChange>
            </w:pPr>
            <w:del w:id="613" w:author="Shannon Sen Perdomo" w:date="2021-05-29T18:02:00Z">
              <w:r w:rsidRPr="00BD2850" w:rsidDel="0003384F">
                <w:rPr>
                  <w:rFonts w:asciiTheme="minorHAnsi" w:hAnsiTheme="minorHAnsi" w:cstheme="minorHAnsi"/>
                  <w:b/>
                  <w:color w:val="8064A2" w:themeColor="accent4"/>
                  <w:lang w:val="es-MX"/>
                  <w:rPrChange w:id="614" w:author="Shannon Sen Perdomo" w:date="2021-05-30T16:05:00Z">
                    <w:rPr>
                      <w:rFonts w:asciiTheme="minorHAnsi" w:hAnsiTheme="minorHAnsi" w:cstheme="minorHAnsi"/>
                      <w:b/>
                      <w:color w:val="8064A2" w:themeColor="accent4"/>
                      <w:lang w:val="es-MX"/>
                    </w:rPr>
                  </w:rPrChange>
                </w:rPr>
                <w:delText>Gestión de información</w:delText>
              </w:r>
            </w:del>
          </w:p>
          <w:p w14:paraId="41542BC5" w14:textId="5681D8B3" w:rsidR="00406B4F" w:rsidRPr="00BD2850" w:rsidDel="0003384F" w:rsidRDefault="00406B4F">
            <w:pPr>
              <w:pStyle w:val="Prrafodelista"/>
              <w:numPr>
                <w:ilvl w:val="0"/>
                <w:numId w:val="20"/>
              </w:numPr>
              <w:rPr>
                <w:del w:id="615" w:author="Shannon Sen Perdomo" w:date="2021-05-29T18:02:00Z"/>
                <w:rFonts w:asciiTheme="minorHAnsi" w:hAnsiTheme="minorHAnsi" w:cstheme="minorHAnsi"/>
                <w:b/>
                <w:color w:val="8064A2" w:themeColor="accent4"/>
                <w:lang w:val="es-MX"/>
                <w:rPrChange w:id="616" w:author="Shannon Sen Perdomo" w:date="2021-05-30T16:05:00Z">
                  <w:rPr>
                    <w:del w:id="617" w:author="Shannon Sen Perdomo" w:date="2021-05-29T18:02:00Z"/>
                    <w:rFonts w:asciiTheme="minorHAnsi" w:hAnsiTheme="minorHAnsi" w:cstheme="minorHAnsi"/>
                    <w:b/>
                    <w:color w:val="8064A2" w:themeColor="accent4"/>
                    <w:lang w:val="es-MX"/>
                  </w:rPr>
                </w:rPrChange>
              </w:rPr>
              <w:pPrChange w:id="618" w:author="Shannon Sen Perdomo" w:date="2021-05-29T18:02:00Z">
                <w:pPr>
                  <w:jc w:val="both"/>
                </w:pPr>
              </w:pPrChange>
            </w:pPr>
          </w:p>
          <w:p w14:paraId="55200094" w14:textId="508C5C26" w:rsidR="00406B4F" w:rsidRPr="00BD2850" w:rsidDel="0003384F" w:rsidRDefault="00406B4F">
            <w:pPr>
              <w:pStyle w:val="Prrafodelista"/>
              <w:numPr>
                <w:ilvl w:val="0"/>
                <w:numId w:val="20"/>
              </w:numPr>
              <w:rPr>
                <w:del w:id="619" w:author="Shannon Sen Perdomo" w:date="2021-05-29T18:02:00Z"/>
                <w:rFonts w:asciiTheme="minorHAnsi" w:hAnsiTheme="minorHAnsi" w:cstheme="minorHAnsi"/>
                <w:b/>
                <w:color w:val="8064A2" w:themeColor="accent4"/>
                <w:lang w:val="es-MX"/>
              </w:rPr>
              <w:pPrChange w:id="620" w:author="Shannon Sen Perdomo" w:date="2021-05-29T18:02:00Z">
                <w:pPr>
                  <w:pStyle w:val="Prrafodelista"/>
                  <w:numPr>
                    <w:numId w:val="18"/>
                  </w:numPr>
                  <w:ind w:hanging="360"/>
                </w:pPr>
              </w:pPrChange>
            </w:pPr>
            <w:del w:id="621" w:author="Shannon Sen Perdomo" w:date="2021-05-29T18:02:00Z">
              <w:r w:rsidRPr="00BD2850" w:rsidDel="0003384F">
                <w:rPr>
                  <w:rFonts w:asciiTheme="minorHAnsi" w:hAnsiTheme="minorHAnsi" w:cstheme="minorHAnsi"/>
                  <w:b/>
                  <w:color w:val="8064A2" w:themeColor="accent4"/>
                  <w:lang w:val="es-MX"/>
                </w:rPr>
                <w:delText xml:space="preserve">Funcionalidad 1. Alta de usuarios. Consiste en agregar nuevos usuarios a la aplicación. </w:delText>
              </w:r>
            </w:del>
          </w:p>
          <w:p w14:paraId="47C309B4" w14:textId="1C2710AD" w:rsidR="00406B4F" w:rsidRPr="00BD2850" w:rsidDel="0003384F" w:rsidRDefault="00406B4F">
            <w:pPr>
              <w:pStyle w:val="Prrafodelista"/>
              <w:numPr>
                <w:ilvl w:val="0"/>
                <w:numId w:val="20"/>
              </w:numPr>
              <w:rPr>
                <w:del w:id="622" w:author="Shannon Sen Perdomo" w:date="2021-05-29T18:02:00Z"/>
                <w:rFonts w:asciiTheme="minorHAnsi" w:hAnsiTheme="minorHAnsi" w:cstheme="minorHAnsi"/>
                <w:b/>
                <w:color w:val="8064A2" w:themeColor="accent4"/>
                <w:lang w:val="es-MX"/>
              </w:rPr>
              <w:pPrChange w:id="623" w:author="Shannon Sen Perdomo" w:date="2021-05-29T18:02:00Z">
                <w:pPr>
                  <w:pStyle w:val="Prrafodelista"/>
                  <w:numPr>
                    <w:numId w:val="18"/>
                  </w:numPr>
                  <w:ind w:hanging="360"/>
                </w:pPr>
              </w:pPrChange>
            </w:pPr>
            <w:del w:id="624" w:author="Shannon Sen Perdomo" w:date="2021-05-29T18:02:00Z">
              <w:r w:rsidRPr="00BD2850" w:rsidDel="0003384F">
                <w:rPr>
                  <w:rFonts w:asciiTheme="minorHAnsi" w:hAnsiTheme="minorHAnsi" w:cstheme="minorHAnsi"/>
                  <w:b/>
                  <w:color w:val="8064A2" w:themeColor="accent4"/>
                  <w:lang w:val="es-MX"/>
                </w:rPr>
                <w:delText>Funcionalidad 2. Baja de usuarios. Consiste en eliminar usuarios existentes de la aplicación.</w:delText>
              </w:r>
            </w:del>
          </w:p>
          <w:p w14:paraId="2058135D" w14:textId="21B76C21" w:rsidR="00406B4F" w:rsidRPr="00BD2850" w:rsidDel="0003384F" w:rsidRDefault="00406B4F">
            <w:pPr>
              <w:pStyle w:val="Prrafodelista"/>
              <w:numPr>
                <w:ilvl w:val="0"/>
                <w:numId w:val="20"/>
              </w:numPr>
              <w:rPr>
                <w:del w:id="625" w:author="Shannon Sen Perdomo" w:date="2021-05-29T18:02:00Z"/>
                <w:rFonts w:asciiTheme="minorHAnsi" w:hAnsiTheme="minorHAnsi" w:cstheme="minorHAnsi"/>
                <w:color w:val="8064A2" w:themeColor="accent4"/>
                <w:lang w:val="es-MX"/>
                <w:rPrChange w:id="626" w:author="Shannon Sen Perdomo" w:date="2021-05-30T16:05:00Z">
                  <w:rPr>
                    <w:del w:id="627" w:author="Shannon Sen Perdomo" w:date="2021-05-29T18:02:00Z"/>
                    <w:rFonts w:asciiTheme="minorHAnsi" w:hAnsiTheme="minorHAnsi" w:cstheme="minorHAnsi"/>
                    <w:color w:val="8064A2" w:themeColor="accent4"/>
                    <w:lang w:val="es-MX"/>
                  </w:rPr>
                </w:rPrChange>
              </w:rPr>
              <w:pPrChange w:id="628" w:author="Shannon Sen Perdomo" w:date="2021-05-29T18:02:00Z">
                <w:pPr>
                  <w:jc w:val="both"/>
                </w:pPr>
              </w:pPrChange>
            </w:pPr>
          </w:p>
          <w:p w14:paraId="6DEB8982" w14:textId="0A4EDB2B" w:rsidR="00406B4F" w:rsidRPr="00BD2850" w:rsidDel="0003384F" w:rsidRDefault="00406B4F">
            <w:pPr>
              <w:pStyle w:val="Prrafodelista"/>
              <w:numPr>
                <w:ilvl w:val="0"/>
                <w:numId w:val="20"/>
              </w:numPr>
              <w:rPr>
                <w:del w:id="629" w:author="Shannon Sen Perdomo" w:date="2021-05-29T18:02:00Z"/>
                <w:rFonts w:asciiTheme="minorHAnsi" w:hAnsiTheme="minorHAnsi" w:cstheme="minorHAnsi"/>
                <w:color w:val="8064A2" w:themeColor="accent4"/>
                <w:lang w:val="es-MX"/>
                <w:rPrChange w:id="630" w:author="Shannon Sen Perdomo" w:date="2021-05-30T16:05:00Z">
                  <w:rPr>
                    <w:del w:id="631" w:author="Shannon Sen Perdomo" w:date="2021-05-29T18:02:00Z"/>
                    <w:rFonts w:asciiTheme="minorHAnsi" w:hAnsiTheme="minorHAnsi" w:cstheme="minorHAnsi"/>
                    <w:color w:val="8064A2" w:themeColor="accent4"/>
                    <w:lang w:val="es-MX"/>
                  </w:rPr>
                </w:rPrChange>
              </w:rPr>
              <w:pPrChange w:id="632" w:author="Shannon Sen Perdomo" w:date="2021-05-29T18:02:00Z">
                <w:pPr>
                  <w:jc w:val="both"/>
                </w:pPr>
              </w:pPrChange>
            </w:pPr>
            <w:del w:id="633" w:author="Shannon Sen Perdomo" w:date="2021-05-29T18:02:00Z">
              <w:r w:rsidRPr="00BD2850" w:rsidDel="0003384F">
                <w:rPr>
                  <w:rFonts w:asciiTheme="minorHAnsi" w:hAnsiTheme="minorHAnsi" w:cstheme="minorHAnsi"/>
                  <w:color w:val="8064A2" w:themeColor="accent4"/>
                  <w:lang w:val="es-MX"/>
                  <w:rPrChange w:id="634" w:author="Shannon Sen Perdomo" w:date="2021-05-30T16:05:00Z">
                    <w:rPr>
                      <w:rFonts w:asciiTheme="minorHAnsi" w:hAnsiTheme="minorHAnsi" w:cstheme="minorHAnsi"/>
                      <w:color w:val="8064A2" w:themeColor="accent4"/>
                      <w:lang w:val="es-MX"/>
                    </w:rPr>
                  </w:rPrChange>
                </w:rPr>
                <w:delText>Es recomendable que las funcionalidades sean atómicas (no puedan descomponerse en funcionalidades más simples) y lo menos ambiguas posible.</w:delText>
              </w:r>
            </w:del>
          </w:p>
          <w:p w14:paraId="00073F4F" w14:textId="7DF94ACB" w:rsidR="00A27F30" w:rsidRPr="00BD2850" w:rsidDel="0003384F" w:rsidRDefault="00AF6E0A">
            <w:pPr>
              <w:pStyle w:val="Prrafodelista"/>
              <w:numPr>
                <w:ilvl w:val="0"/>
                <w:numId w:val="20"/>
              </w:numPr>
              <w:rPr>
                <w:del w:id="635" w:author="Shannon Sen Perdomo" w:date="2021-05-29T18:02:00Z"/>
                <w:rFonts w:asciiTheme="minorHAnsi" w:hAnsiTheme="minorHAnsi" w:cstheme="minorHAnsi"/>
                <w:lang w:val="es-MX"/>
                <w:rPrChange w:id="636" w:author="Shannon Sen Perdomo" w:date="2021-05-30T16:05:00Z">
                  <w:rPr>
                    <w:del w:id="637" w:author="Shannon Sen Perdomo" w:date="2021-05-29T18:02:00Z"/>
                    <w:rFonts w:asciiTheme="minorHAnsi" w:hAnsiTheme="minorHAnsi" w:cstheme="minorHAnsi"/>
                    <w:lang w:val="es-MX"/>
                  </w:rPr>
                </w:rPrChange>
              </w:rPr>
              <w:pPrChange w:id="638" w:author="Shannon Sen Perdomo" w:date="2021-05-29T18:02:00Z">
                <w:pPr>
                  <w:jc w:val="both"/>
                </w:pPr>
              </w:pPrChange>
            </w:pPr>
            <w:del w:id="639" w:author="Shannon Sen Perdomo" w:date="2021-05-29T18:02:00Z">
              <w:r w:rsidRPr="00BD2850" w:rsidDel="0003384F">
                <w:rPr>
                  <w:rFonts w:asciiTheme="minorHAnsi" w:hAnsiTheme="minorHAnsi" w:cstheme="minorHAnsi"/>
                  <w:color w:val="8064A2" w:themeColor="accent4"/>
                  <w:lang w:val="es-MX"/>
                  <w:rPrChange w:id="640" w:author="Shannon Sen Perdomo" w:date="2021-05-30T16:05:00Z">
                    <w:rPr>
                      <w:rFonts w:asciiTheme="minorHAnsi" w:hAnsiTheme="minorHAnsi" w:cstheme="minorHAnsi"/>
                      <w:color w:val="8064A2" w:themeColor="accent4"/>
                      <w:lang w:val="es-MX"/>
                    </w:rPr>
                  </w:rPrChange>
                </w:rPr>
                <w:delText>]</w:delText>
              </w:r>
            </w:del>
          </w:p>
          <w:p w14:paraId="31146F93" w14:textId="77777777" w:rsidR="00134417" w:rsidRPr="00BD2850" w:rsidRDefault="00134417">
            <w:pPr>
              <w:pStyle w:val="Prrafodelista"/>
              <w:numPr>
                <w:ilvl w:val="0"/>
                <w:numId w:val="20"/>
              </w:numPr>
              <w:rPr>
                <w:rFonts w:asciiTheme="minorHAnsi" w:hAnsiTheme="minorHAnsi" w:cstheme="minorHAnsi"/>
                <w:lang w:val="es-MX"/>
                <w:rPrChange w:id="641" w:author="Shannon Sen Perdomo" w:date="2021-05-30T16:05:00Z">
                  <w:rPr>
                    <w:rFonts w:asciiTheme="minorHAnsi" w:hAnsiTheme="minorHAnsi" w:cstheme="minorHAnsi"/>
                    <w:lang w:val="es-MX"/>
                  </w:rPr>
                </w:rPrChange>
              </w:rPr>
              <w:pPrChange w:id="642" w:author="Shannon Sen Perdomo" w:date="2021-05-29T18:02:00Z">
                <w:pPr>
                  <w:jc w:val="both"/>
                </w:pPr>
              </w:pPrChange>
            </w:pPr>
          </w:p>
        </w:tc>
      </w:tr>
      <w:tr w:rsidR="00D27726" w:rsidRPr="0036250A" w14:paraId="62E3F59E" w14:textId="77777777" w:rsidTr="00594389">
        <w:trPr>
          <w:trHeight w:val="970"/>
        </w:trPr>
        <w:tc>
          <w:tcPr>
            <w:tcW w:w="1915" w:type="dxa"/>
          </w:tcPr>
          <w:p w14:paraId="11D8C859" w14:textId="77777777" w:rsidR="00D27726" w:rsidRPr="005872EC" w:rsidRDefault="00D27726" w:rsidP="001F529C">
            <w:pPr>
              <w:pStyle w:val="tableleft"/>
              <w:rPr>
                <w:rFonts w:asciiTheme="minorHAnsi" w:hAnsiTheme="minorHAnsi" w:cstheme="minorHAnsi"/>
                <w:lang w:val="es-MX"/>
              </w:rPr>
            </w:pPr>
          </w:p>
          <w:p w14:paraId="448AB481" w14:textId="77777777" w:rsidR="00D27726" w:rsidRPr="005872EC" w:rsidRDefault="00406B4F" w:rsidP="001F529C">
            <w:pPr>
              <w:pStyle w:val="tableleft"/>
              <w:rPr>
                <w:rFonts w:asciiTheme="majorHAnsi" w:hAnsiTheme="majorHAnsi" w:cstheme="minorHAnsi"/>
                <w:lang w:val="es-MX"/>
              </w:rPr>
            </w:pPr>
            <w:r w:rsidRPr="005872EC">
              <w:rPr>
                <w:rFonts w:asciiTheme="majorHAnsi" w:hAnsiTheme="majorHAnsi" w:cstheme="minorHAnsi"/>
                <w:lang w:val="es-MX"/>
              </w:rPr>
              <w:t>Trabajos relacionados</w:t>
            </w:r>
          </w:p>
        </w:tc>
        <w:tc>
          <w:tcPr>
            <w:tcW w:w="7661" w:type="dxa"/>
            <w:tcBorders>
              <w:top w:val="single" w:sz="8" w:space="0" w:color="auto"/>
              <w:bottom w:val="single" w:sz="8" w:space="0" w:color="auto"/>
            </w:tcBorders>
          </w:tcPr>
          <w:p w14:paraId="3FDD18ED" w14:textId="0DC0E014" w:rsidR="00054B51" w:rsidRPr="00BD2850" w:rsidRDefault="00054B51" w:rsidP="00054B51">
            <w:pPr>
              <w:rPr>
                <w:ins w:id="643" w:author="Shannon Sen Perdomo" w:date="2021-05-30T15:55:00Z"/>
                <w:rFonts w:asciiTheme="minorHAnsi" w:hAnsiTheme="minorHAnsi" w:cstheme="minorHAnsi"/>
                <w:sz w:val="24"/>
                <w:szCs w:val="24"/>
                <w:lang w:val="es-MX"/>
                <w:rPrChange w:id="644" w:author="Shannon Sen Perdomo" w:date="2021-05-30T16:05:00Z">
                  <w:rPr>
                    <w:ins w:id="645" w:author="Shannon Sen Perdomo" w:date="2021-05-30T15:55:00Z"/>
                    <w:lang w:val="es-MX"/>
                  </w:rPr>
                </w:rPrChange>
              </w:rPr>
            </w:pPr>
            <w:ins w:id="646" w:author="Shannon Sen Perdomo" w:date="2021-05-30T14:51:00Z">
              <w:r w:rsidRPr="00BD2850">
                <w:rPr>
                  <w:rFonts w:asciiTheme="minorHAnsi" w:hAnsiTheme="minorHAnsi" w:cstheme="minorHAnsi"/>
                  <w:sz w:val="24"/>
                  <w:szCs w:val="24"/>
                  <w:lang w:val="es-MX"/>
                  <w:rPrChange w:id="647" w:author="Shannon Sen Perdomo" w:date="2021-05-30T16:05:00Z">
                    <w:rPr/>
                  </w:rPrChange>
                </w:rPr>
                <w:t>UNESCO, U., (2020, Diciembre), COVID-19: Problemas sociales y psicológicos en la pandemia, Noticia, Disponible en:</w:t>
              </w:r>
              <w:r w:rsidRPr="00BD2850">
                <w:rPr>
                  <w:rFonts w:asciiTheme="minorHAnsi" w:hAnsiTheme="minorHAnsi" w:cstheme="minorHAnsi"/>
                  <w:sz w:val="24"/>
                  <w:szCs w:val="24"/>
                  <w:u w:val="single"/>
                  <w:lang w:val="es-MX"/>
                  <w:rPrChange w:id="648" w:author="Shannon Sen Perdomo" w:date="2021-05-30T16:05:00Z">
                    <w:rPr>
                      <w:u w:val="single"/>
                    </w:rPr>
                  </w:rPrChange>
                </w:rPr>
                <w:t xml:space="preserve"> </w:t>
              </w:r>
              <w:r w:rsidRPr="00BD2850">
                <w:rPr>
                  <w:rFonts w:asciiTheme="minorHAnsi" w:hAnsiTheme="minorHAnsi" w:cstheme="minorHAnsi"/>
                  <w:sz w:val="24"/>
                  <w:szCs w:val="24"/>
                  <w:rPrChange w:id="649" w:author="Shannon Sen Perdomo" w:date="2021-05-30T16:05:00Z">
                    <w:rPr/>
                  </w:rPrChange>
                </w:rPr>
                <w:fldChar w:fldCharType="begin"/>
              </w:r>
              <w:r w:rsidRPr="00BD2850">
                <w:rPr>
                  <w:rFonts w:asciiTheme="minorHAnsi" w:hAnsiTheme="minorHAnsi" w:cstheme="minorHAnsi"/>
                  <w:sz w:val="24"/>
                  <w:szCs w:val="24"/>
                  <w:lang w:val="es-MX"/>
                  <w:rPrChange w:id="650" w:author="Shannon Sen Perdomo" w:date="2021-05-30T16:05:00Z">
                    <w:rPr/>
                  </w:rPrChange>
                </w:rPr>
                <w:instrText xml:space="preserve"> HYPERLINK "https://es.unesco.org/news/covid-19-problemas-sociales-y-psicologicos-pandemia" </w:instrText>
              </w:r>
              <w:r w:rsidRPr="00BD2850">
                <w:rPr>
                  <w:rFonts w:asciiTheme="minorHAnsi" w:hAnsiTheme="minorHAnsi" w:cstheme="minorHAnsi"/>
                  <w:sz w:val="24"/>
                  <w:szCs w:val="24"/>
                  <w:rPrChange w:id="651" w:author="Shannon Sen Perdomo" w:date="2021-05-30T16:05:00Z">
                    <w:rPr/>
                  </w:rPrChange>
                </w:rPr>
                <w:fldChar w:fldCharType="separate"/>
              </w:r>
              <w:r w:rsidRPr="00BD2850">
                <w:rPr>
                  <w:rStyle w:val="Hipervnculo"/>
                  <w:rFonts w:asciiTheme="minorHAnsi" w:hAnsiTheme="minorHAnsi" w:cstheme="minorHAnsi"/>
                  <w:color w:val="auto"/>
                  <w:sz w:val="24"/>
                  <w:szCs w:val="24"/>
                  <w:lang w:val="es-MX"/>
                  <w:rPrChange w:id="652" w:author="Shannon Sen Perdomo" w:date="2021-05-30T16:05:00Z">
                    <w:rPr>
                      <w:rStyle w:val="Hipervnculo"/>
                    </w:rPr>
                  </w:rPrChange>
                </w:rPr>
                <w:t>https://es.unesco.org/news/covid-19-problemas-sociales-y-psicologicos-pandemia#:~:text=Pandemia%20y%20vulnerabilidades&amp;text=Ella%20constituye%20una%20situaci%C3%B3n%20disruptiva,de%20bienes%2C%20o%20del%20empleo</w:t>
              </w:r>
              <w:r w:rsidRPr="00BD2850">
                <w:rPr>
                  <w:rFonts w:asciiTheme="minorHAnsi" w:hAnsiTheme="minorHAnsi" w:cstheme="minorHAnsi"/>
                  <w:sz w:val="24"/>
                  <w:szCs w:val="24"/>
                  <w:rPrChange w:id="653" w:author="Shannon Sen Perdomo" w:date="2021-05-30T16:05:00Z">
                    <w:rPr/>
                  </w:rPrChange>
                </w:rPr>
                <w:fldChar w:fldCharType="end"/>
              </w:r>
              <w:r w:rsidRPr="00BD2850">
                <w:rPr>
                  <w:rFonts w:asciiTheme="minorHAnsi" w:hAnsiTheme="minorHAnsi" w:cstheme="minorHAnsi"/>
                  <w:sz w:val="24"/>
                  <w:szCs w:val="24"/>
                  <w:lang w:val="es-MX"/>
                  <w:rPrChange w:id="654" w:author="Shannon Sen Perdomo" w:date="2021-05-30T16:05:00Z">
                    <w:rPr/>
                  </w:rPrChange>
                </w:rPr>
                <w:t>.</w:t>
              </w:r>
            </w:ins>
          </w:p>
          <w:p w14:paraId="3B6106E7" w14:textId="77777777" w:rsidR="001415F5" w:rsidRPr="00BD2850" w:rsidRDefault="001415F5" w:rsidP="00054B51">
            <w:pPr>
              <w:rPr>
                <w:ins w:id="655" w:author="Shannon Sen Perdomo" w:date="2021-05-30T14:51:00Z"/>
                <w:rFonts w:asciiTheme="minorHAnsi" w:hAnsiTheme="minorHAnsi" w:cstheme="minorHAnsi"/>
                <w:sz w:val="24"/>
                <w:szCs w:val="24"/>
                <w:lang w:val="es-MX"/>
                <w:rPrChange w:id="656" w:author="Shannon Sen Perdomo" w:date="2021-05-30T16:05:00Z">
                  <w:rPr>
                    <w:ins w:id="657" w:author="Shannon Sen Perdomo" w:date="2021-05-30T14:51:00Z"/>
                    <w:rFonts w:asciiTheme="minorHAnsi" w:hAnsiTheme="minorHAnsi"/>
                    <w:lang w:val="es-MX"/>
                  </w:rPr>
                </w:rPrChange>
              </w:rPr>
            </w:pPr>
          </w:p>
          <w:p w14:paraId="201204A1" w14:textId="1A69AEB9" w:rsidR="00054B51" w:rsidRPr="0036250A" w:rsidRDefault="00054B51" w:rsidP="00054B51">
            <w:pPr>
              <w:rPr>
                <w:ins w:id="658" w:author="Shannon Sen Perdomo" w:date="2021-05-30T15:55:00Z"/>
                <w:rFonts w:asciiTheme="minorHAnsi" w:hAnsiTheme="minorHAnsi" w:cstheme="minorHAnsi"/>
                <w:sz w:val="24"/>
                <w:szCs w:val="24"/>
                <w:lang w:val="es-MX"/>
                <w:rPrChange w:id="659" w:author="Shannon Sen Perdomo" w:date="2021-05-30T16:24:00Z">
                  <w:rPr>
                    <w:ins w:id="660" w:author="Shannon Sen Perdomo" w:date="2021-05-30T15:55:00Z"/>
                  </w:rPr>
                </w:rPrChange>
              </w:rPr>
            </w:pPr>
            <w:ins w:id="661" w:author="Shannon Sen Perdomo" w:date="2021-05-30T14:51:00Z">
              <w:r w:rsidRPr="00BD2850">
                <w:rPr>
                  <w:rFonts w:asciiTheme="minorHAnsi" w:hAnsiTheme="minorHAnsi" w:cstheme="minorHAnsi"/>
                  <w:sz w:val="24"/>
                  <w:szCs w:val="24"/>
                  <w:lang w:val="es-MX"/>
                  <w:rPrChange w:id="662" w:author="Shannon Sen Perdomo" w:date="2021-05-30T16:05:00Z">
                    <w:rPr/>
                  </w:rPrChange>
                </w:rPr>
                <w:t xml:space="preserve">UADY, U., (2020, Noviembre), Detectan secuelas psicológicas por confinamiento, Boletín de Prensa, Disponible en: </w:t>
              </w:r>
              <w:r w:rsidRPr="00BD2850">
                <w:rPr>
                  <w:rFonts w:asciiTheme="minorHAnsi" w:hAnsiTheme="minorHAnsi" w:cstheme="minorHAnsi"/>
                  <w:sz w:val="24"/>
                  <w:szCs w:val="24"/>
                  <w:rPrChange w:id="663" w:author="Shannon Sen Perdomo" w:date="2021-05-30T16:05:00Z">
                    <w:rPr/>
                  </w:rPrChange>
                </w:rPr>
                <w:fldChar w:fldCharType="begin"/>
              </w:r>
              <w:r w:rsidRPr="00BD2850">
                <w:rPr>
                  <w:rFonts w:asciiTheme="minorHAnsi" w:hAnsiTheme="minorHAnsi" w:cstheme="minorHAnsi"/>
                  <w:sz w:val="24"/>
                  <w:szCs w:val="24"/>
                  <w:lang w:val="es-MX"/>
                  <w:rPrChange w:id="664" w:author="Shannon Sen Perdomo" w:date="2021-05-30T16:05:00Z">
                    <w:rPr/>
                  </w:rPrChange>
                </w:rPr>
                <w:instrText xml:space="preserve"> HYPERLINK "https://www.uady.mx/noticia/detectan-secuelas-psicologicas-por-confinamiento-uady" </w:instrText>
              </w:r>
              <w:r w:rsidRPr="00BD2850">
                <w:rPr>
                  <w:rFonts w:asciiTheme="minorHAnsi" w:hAnsiTheme="minorHAnsi" w:cstheme="minorHAnsi"/>
                  <w:sz w:val="24"/>
                  <w:szCs w:val="24"/>
                  <w:rPrChange w:id="665" w:author="Shannon Sen Perdomo" w:date="2021-05-30T16:05:00Z">
                    <w:rPr/>
                  </w:rPrChange>
                </w:rPr>
                <w:fldChar w:fldCharType="separate"/>
              </w:r>
              <w:r w:rsidRPr="00BD2850">
                <w:rPr>
                  <w:rStyle w:val="Hipervnculo"/>
                  <w:rFonts w:asciiTheme="minorHAnsi" w:hAnsiTheme="minorHAnsi" w:cstheme="minorHAnsi"/>
                  <w:color w:val="auto"/>
                  <w:sz w:val="24"/>
                  <w:szCs w:val="24"/>
                  <w:lang w:val="es-MX"/>
                  <w:rPrChange w:id="666" w:author="Shannon Sen Perdomo" w:date="2021-05-30T16:05:00Z">
                    <w:rPr>
                      <w:rStyle w:val="Hipervnculo"/>
                    </w:rPr>
                  </w:rPrChange>
                </w:rPr>
                <w:t>https://www.uady.mx/noticia/detectan-secuelas-psicologicas-por-confinamiento-uady</w:t>
              </w:r>
              <w:r w:rsidRPr="00BD2850">
                <w:rPr>
                  <w:rFonts w:asciiTheme="minorHAnsi" w:hAnsiTheme="minorHAnsi" w:cstheme="minorHAnsi"/>
                  <w:sz w:val="24"/>
                  <w:szCs w:val="24"/>
                  <w:rPrChange w:id="667" w:author="Shannon Sen Perdomo" w:date="2021-05-30T16:05:00Z">
                    <w:rPr/>
                  </w:rPrChange>
                </w:rPr>
                <w:fldChar w:fldCharType="end"/>
              </w:r>
            </w:ins>
          </w:p>
          <w:p w14:paraId="6360A5AE" w14:textId="77777777" w:rsidR="001415F5" w:rsidRPr="00BD2850" w:rsidRDefault="001415F5" w:rsidP="00054B51">
            <w:pPr>
              <w:rPr>
                <w:ins w:id="668" w:author="Shannon Sen Perdomo" w:date="2021-05-30T14:51:00Z"/>
                <w:rFonts w:asciiTheme="minorHAnsi" w:hAnsiTheme="minorHAnsi" w:cstheme="minorHAnsi"/>
                <w:sz w:val="24"/>
                <w:szCs w:val="24"/>
                <w:lang w:val="es-MX"/>
                <w:rPrChange w:id="669" w:author="Shannon Sen Perdomo" w:date="2021-05-30T16:05:00Z">
                  <w:rPr>
                    <w:ins w:id="670" w:author="Shannon Sen Perdomo" w:date="2021-05-30T14:51:00Z"/>
                  </w:rPr>
                </w:rPrChange>
              </w:rPr>
            </w:pPr>
          </w:p>
          <w:p w14:paraId="0BC8336E" w14:textId="77777777" w:rsidR="001415F5" w:rsidRPr="0036250A" w:rsidRDefault="00054B51" w:rsidP="00054B51">
            <w:pPr>
              <w:rPr>
                <w:ins w:id="671" w:author="Shannon Sen Perdomo" w:date="2021-05-30T15:55:00Z"/>
                <w:rFonts w:asciiTheme="minorHAnsi" w:hAnsiTheme="minorHAnsi" w:cstheme="minorHAnsi"/>
                <w:sz w:val="24"/>
                <w:szCs w:val="24"/>
                <w:lang w:val="es-MX"/>
                <w:rPrChange w:id="672" w:author="Shannon Sen Perdomo" w:date="2021-05-30T16:24:00Z">
                  <w:rPr>
                    <w:ins w:id="673" w:author="Shannon Sen Perdomo" w:date="2021-05-30T15:55:00Z"/>
                  </w:rPr>
                </w:rPrChange>
              </w:rPr>
            </w:pPr>
            <w:ins w:id="674" w:author="Shannon Sen Perdomo" w:date="2021-05-30T14:51:00Z">
              <w:r w:rsidRPr="00BD2850">
                <w:rPr>
                  <w:rFonts w:asciiTheme="minorHAnsi" w:hAnsiTheme="minorHAnsi" w:cstheme="minorHAnsi"/>
                  <w:sz w:val="24"/>
                  <w:szCs w:val="24"/>
                  <w:lang w:val="es-MX"/>
                  <w:rPrChange w:id="675" w:author="Shannon Sen Perdomo" w:date="2021-05-30T16:05:00Z">
                    <w:rPr/>
                  </w:rPrChange>
                </w:rPr>
                <w:t xml:space="preserve">Ayala, G., (2020, Octubre), Depresión en México tras confinamiento por </w:t>
              </w:r>
              <w:proofErr w:type="spellStart"/>
              <w:r w:rsidRPr="00BD2850">
                <w:rPr>
                  <w:rFonts w:asciiTheme="minorHAnsi" w:hAnsiTheme="minorHAnsi" w:cstheme="minorHAnsi"/>
                  <w:sz w:val="24"/>
                  <w:szCs w:val="24"/>
                  <w:lang w:val="es-MX"/>
                  <w:rPrChange w:id="676" w:author="Shannon Sen Perdomo" w:date="2021-05-30T16:05:00Z">
                    <w:rPr/>
                  </w:rPrChange>
                </w:rPr>
                <w:t>covid</w:t>
              </w:r>
              <w:proofErr w:type="spellEnd"/>
              <w:r w:rsidRPr="00BD2850">
                <w:rPr>
                  <w:rFonts w:asciiTheme="minorHAnsi" w:hAnsiTheme="minorHAnsi" w:cstheme="minorHAnsi"/>
                  <w:sz w:val="24"/>
                  <w:szCs w:val="24"/>
                  <w:lang w:val="es-MX"/>
                  <w:rPrChange w:id="677" w:author="Shannon Sen Perdomo" w:date="2021-05-30T16:05:00Z">
                    <w:rPr/>
                  </w:rPrChange>
                </w:rPr>
                <w:t xml:space="preserve">, </w:t>
              </w:r>
              <w:proofErr w:type="spellStart"/>
              <w:r w:rsidRPr="00BD2850">
                <w:rPr>
                  <w:rFonts w:asciiTheme="minorHAnsi" w:hAnsiTheme="minorHAnsi" w:cstheme="minorHAnsi"/>
                  <w:sz w:val="24"/>
                  <w:szCs w:val="24"/>
                  <w:lang w:val="es-MX"/>
                  <w:rPrChange w:id="678" w:author="Shannon Sen Perdomo" w:date="2021-05-30T16:05:00Z">
                    <w:rPr/>
                  </w:rPrChange>
                </w:rPr>
                <w:t>Noticiam</w:t>
              </w:r>
              <w:proofErr w:type="spellEnd"/>
              <w:r w:rsidRPr="00BD2850">
                <w:rPr>
                  <w:rFonts w:asciiTheme="minorHAnsi" w:hAnsiTheme="minorHAnsi" w:cstheme="minorHAnsi"/>
                  <w:sz w:val="24"/>
                  <w:szCs w:val="24"/>
                  <w:lang w:val="es-MX"/>
                  <w:rPrChange w:id="679" w:author="Shannon Sen Perdomo" w:date="2021-05-30T16:05:00Z">
                    <w:rPr/>
                  </w:rPrChange>
                </w:rPr>
                <w:t xml:space="preserve"> Disponible en: </w:t>
              </w:r>
              <w:r w:rsidRPr="00BD2850">
                <w:rPr>
                  <w:rFonts w:asciiTheme="minorHAnsi" w:hAnsiTheme="minorHAnsi" w:cstheme="minorHAnsi"/>
                  <w:sz w:val="24"/>
                  <w:szCs w:val="24"/>
                  <w:rPrChange w:id="680" w:author="Shannon Sen Perdomo" w:date="2021-05-30T16:05:00Z">
                    <w:rPr/>
                  </w:rPrChange>
                </w:rPr>
                <w:fldChar w:fldCharType="begin"/>
              </w:r>
              <w:r w:rsidRPr="00BD2850">
                <w:rPr>
                  <w:rFonts w:asciiTheme="minorHAnsi" w:hAnsiTheme="minorHAnsi" w:cstheme="minorHAnsi"/>
                  <w:sz w:val="24"/>
                  <w:szCs w:val="24"/>
                  <w:lang w:val="es-MX"/>
                  <w:rPrChange w:id="681" w:author="Shannon Sen Perdomo" w:date="2021-05-30T16:05:00Z">
                    <w:rPr/>
                  </w:rPrChange>
                </w:rPr>
                <w:instrText xml:space="preserve"> HYPERLINK "https://www.milenio.com/especiales/depresion-en-mexico-tras-confinamiento-por-covid" </w:instrText>
              </w:r>
              <w:r w:rsidRPr="00BD2850">
                <w:rPr>
                  <w:rFonts w:asciiTheme="minorHAnsi" w:hAnsiTheme="minorHAnsi" w:cstheme="minorHAnsi"/>
                  <w:sz w:val="24"/>
                  <w:szCs w:val="24"/>
                  <w:rPrChange w:id="682" w:author="Shannon Sen Perdomo" w:date="2021-05-30T16:05:00Z">
                    <w:rPr/>
                  </w:rPrChange>
                </w:rPr>
                <w:fldChar w:fldCharType="separate"/>
              </w:r>
              <w:r w:rsidRPr="00BD2850">
                <w:rPr>
                  <w:rStyle w:val="Hipervnculo"/>
                  <w:rFonts w:asciiTheme="minorHAnsi" w:hAnsiTheme="minorHAnsi" w:cstheme="minorHAnsi"/>
                  <w:color w:val="auto"/>
                  <w:sz w:val="24"/>
                  <w:szCs w:val="24"/>
                  <w:lang w:val="es-MX"/>
                  <w:rPrChange w:id="683" w:author="Shannon Sen Perdomo" w:date="2021-05-30T16:05:00Z">
                    <w:rPr>
                      <w:rStyle w:val="Hipervnculo"/>
                    </w:rPr>
                  </w:rPrChange>
                </w:rPr>
                <w:t>https://www.milenio.com/especiales/depresion-en-mexico-tras-confinamiento-por-covid</w:t>
              </w:r>
              <w:r w:rsidRPr="00BD2850">
                <w:rPr>
                  <w:rFonts w:asciiTheme="minorHAnsi" w:hAnsiTheme="minorHAnsi" w:cstheme="minorHAnsi"/>
                  <w:sz w:val="24"/>
                  <w:szCs w:val="24"/>
                  <w:rPrChange w:id="684" w:author="Shannon Sen Perdomo" w:date="2021-05-30T16:05:00Z">
                    <w:rPr/>
                  </w:rPrChange>
                </w:rPr>
                <w:fldChar w:fldCharType="end"/>
              </w:r>
            </w:ins>
          </w:p>
          <w:p w14:paraId="379CF8BD" w14:textId="5174E028" w:rsidR="00054B51" w:rsidRPr="0036250A" w:rsidRDefault="001415F5" w:rsidP="00054B51">
            <w:pPr>
              <w:rPr>
                <w:ins w:id="685" w:author="Shannon Sen Perdomo" w:date="2021-05-30T15:54:00Z"/>
                <w:rFonts w:asciiTheme="minorHAnsi" w:hAnsiTheme="minorHAnsi" w:cstheme="minorHAnsi"/>
                <w:sz w:val="24"/>
                <w:szCs w:val="24"/>
                <w:rPrChange w:id="686" w:author="Shannon Sen Perdomo" w:date="2021-05-30T16:24:00Z">
                  <w:rPr>
                    <w:ins w:id="687" w:author="Shannon Sen Perdomo" w:date="2021-05-30T15:54:00Z"/>
                    <w:lang w:val="es-MX"/>
                  </w:rPr>
                </w:rPrChange>
              </w:rPr>
            </w:pPr>
            <w:ins w:id="688" w:author="Shannon Sen Perdomo" w:date="2021-05-30T15:54:00Z">
              <w:r w:rsidRPr="0036250A">
                <w:rPr>
                  <w:rFonts w:asciiTheme="minorHAnsi" w:hAnsiTheme="minorHAnsi" w:cstheme="minorHAnsi"/>
                  <w:sz w:val="24"/>
                  <w:szCs w:val="24"/>
                  <w:rPrChange w:id="689" w:author="Shannon Sen Perdomo" w:date="2021-05-30T16:24:00Z">
                    <w:rPr/>
                  </w:rPrChange>
                </w:rPr>
                <w:br/>
              </w:r>
              <w:r w:rsidRPr="0036250A">
                <w:rPr>
                  <w:rFonts w:asciiTheme="minorHAnsi" w:hAnsiTheme="minorHAnsi" w:cstheme="minorHAnsi"/>
                  <w:sz w:val="24"/>
                  <w:szCs w:val="24"/>
                  <w:rPrChange w:id="690" w:author="Shannon Sen Perdomo" w:date="2021-05-30T16:24:00Z">
                    <w:rPr>
                      <w:lang w:val="es-MX"/>
                    </w:rPr>
                  </w:rPrChange>
                </w:rPr>
                <w:t xml:space="preserve">Angeles, M. A., (2009, </w:t>
              </w:r>
              <w:proofErr w:type="spellStart"/>
              <w:r w:rsidRPr="0036250A">
                <w:rPr>
                  <w:rFonts w:asciiTheme="minorHAnsi" w:hAnsiTheme="minorHAnsi" w:cstheme="minorHAnsi"/>
                  <w:sz w:val="24"/>
                  <w:szCs w:val="24"/>
                  <w:rPrChange w:id="691" w:author="Shannon Sen Perdomo" w:date="2021-05-30T16:24:00Z">
                    <w:rPr>
                      <w:lang w:val="es-MX"/>
                    </w:rPr>
                  </w:rPrChange>
                </w:rPr>
                <w:t>Marzo</w:t>
              </w:r>
              <w:proofErr w:type="spellEnd"/>
              <w:r w:rsidRPr="0036250A">
                <w:rPr>
                  <w:rFonts w:asciiTheme="minorHAnsi" w:hAnsiTheme="minorHAnsi" w:cstheme="minorHAnsi"/>
                  <w:sz w:val="24"/>
                  <w:szCs w:val="24"/>
                  <w:rPrChange w:id="692" w:author="Shannon Sen Perdomo" w:date="2021-05-30T16:24:00Z">
                    <w:rPr>
                      <w:lang w:val="es-MX"/>
                    </w:rPr>
                  </w:rPrChange>
                </w:rPr>
                <w:t xml:space="preserve">), Schedule and Cost Summary Calculator, </w:t>
              </w:r>
              <w:proofErr w:type="spellStart"/>
              <w:r w:rsidRPr="0036250A">
                <w:rPr>
                  <w:rFonts w:asciiTheme="minorHAnsi" w:hAnsiTheme="minorHAnsi" w:cstheme="minorHAnsi"/>
                  <w:sz w:val="24"/>
                  <w:szCs w:val="24"/>
                  <w:rPrChange w:id="693" w:author="Shannon Sen Perdomo" w:date="2021-05-30T16:24:00Z">
                    <w:rPr>
                      <w:lang w:val="es-MX"/>
                    </w:rPr>
                  </w:rPrChange>
                </w:rPr>
                <w:t>Página</w:t>
              </w:r>
              <w:proofErr w:type="spellEnd"/>
              <w:r w:rsidRPr="0036250A">
                <w:rPr>
                  <w:rFonts w:asciiTheme="minorHAnsi" w:hAnsiTheme="minorHAnsi" w:cstheme="minorHAnsi"/>
                  <w:sz w:val="24"/>
                  <w:szCs w:val="24"/>
                  <w:rPrChange w:id="694" w:author="Shannon Sen Perdomo" w:date="2021-05-30T16:24:00Z">
                    <w:rPr>
                      <w:lang w:val="es-MX"/>
                    </w:rPr>
                  </w:rPrChange>
                </w:rPr>
                <w:t xml:space="preserve"> Web, Disponible </w:t>
              </w:r>
              <w:proofErr w:type="spellStart"/>
              <w:r w:rsidRPr="0036250A">
                <w:rPr>
                  <w:rFonts w:asciiTheme="minorHAnsi" w:hAnsiTheme="minorHAnsi" w:cstheme="minorHAnsi"/>
                  <w:sz w:val="24"/>
                  <w:szCs w:val="24"/>
                  <w:rPrChange w:id="695" w:author="Shannon Sen Perdomo" w:date="2021-05-30T16:24:00Z">
                    <w:rPr>
                      <w:lang w:val="es-MX"/>
                    </w:rPr>
                  </w:rPrChange>
                </w:rPr>
                <w:t>en</w:t>
              </w:r>
              <w:proofErr w:type="spellEnd"/>
              <w:r w:rsidRPr="0036250A">
                <w:rPr>
                  <w:rFonts w:asciiTheme="minorHAnsi" w:hAnsiTheme="minorHAnsi" w:cstheme="minorHAnsi"/>
                  <w:sz w:val="24"/>
                  <w:szCs w:val="24"/>
                  <w:rPrChange w:id="696" w:author="Shannon Sen Perdomo" w:date="2021-05-30T16:24:00Z">
                    <w:rPr>
                      <w:lang w:val="es-MX"/>
                    </w:rPr>
                  </w:rPrChange>
                </w:rPr>
                <w:t xml:space="preserve">: </w:t>
              </w:r>
              <w:r w:rsidRPr="00BD2850">
                <w:rPr>
                  <w:rFonts w:asciiTheme="minorHAnsi" w:hAnsiTheme="minorHAnsi" w:cstheme="minorHAnsi"/>
                  <w:sz w:val="24"/>
                  <w:szCs w:val="24"/>
                  <w:lang w:val="es-MX"/>
                  <w:rPrChange w:id="697" w:author="Shannon Sen Perdomo" w:date="2021-05-30T16:05:00Z">
                    <w:rPr>
                      <w:lang w:val="es-MX"/>
                    </w:rPr>
                  </w:rPrChange>
                </w:rPr>
                <w:fldChar w:fldCharType="begin"/>
              </w:r>
              <w:r w:rsidRPr="0036250A">
                <w:rPr>
                  <w:rFonts w:asciiTheme="minorHAnsi" w:hAnsiTheme="minorHAnsi" w:cstheme="minorHAnsi"/>
                  <w:sz w:val="24"/>
                  <w:szCs w:val="24"/>
                  <w:rPrChange w:id="698" w:author="Shannon Sen Perdomo" w:date="2021-05-30T16:24:00Z">
                    <w:rPr>
                      <w:lang w:val="es-MX"/>
                    </w:rPr>
                  </w:rPrChange>
                </w:rPr>
                <w:instrText xml:space="preserve"> HYPERLINK "https://konigi.com/tools/schedule-and-cost-summary-calculator/" </w:instrText>
              </w:r>
              <w:r w:rsidRPr="00BD2850">
                <w:rPr>
                  <w:rFonts w:asciiTheme="minorHAnsi" w:hAnsiTheme="minorHAnsi" w:cstheme="minorHAnsi"/>
                  <w:sz w:val="24"/>
                  <w:szCs w:val="24"/>
                  <w:lang w:val="es-MX"/>
                  <w:rPrChange w:id="699" w:author="Shannon Sen Perdomo" w:date="2021-05-30T16:05:00Z">
                    <w:rPr>
                      <w:lang w:val="es-MX"/>
                    </w:rPr>
                  </w:rPrChange>
                </w:rPr>
                <w:fldChar w:fldCharType="separate"/>
              </w:r>
              <w:r w:rsidRPr="0036250A">
                <w:rPr>
                  <w:rStyle w:val="Hipervnculo"/>
                  <w:rFonts w:asciiTheme="minorHAnsi" w:hAnsiTheme="minorHAnsi" w:cstheme="minorHAnsi"/>
                  <w:color w:val="auto"/>
                  <w:sz w:val="24"/>
                  <w:szCs w:val="24"/>
                  <w:rPrChange w:id="700" w:author="Shannon Sen Perdomo" w:date="2021-05-30T16:24:00Z">
                    <w:rPr>
                      <w:rStyle w:val="Hipervnculo"/>
                      <w:lang w:val="es-MX"/>
                    </w:rPr>
                  </w:rPrChange>
                </w:rPr>
                <w:t>https://konigi.com/tools/schedule-and-cost-summary-calculator/</w:t>
              </w:r>
              <w:r w:rsidRPr="00BD2850">
                <w:rPr>
                  <w:rFonts w:asciiTheme="minorHAnsi" w:hAnsiTheme="minorHAnsi" w:cstheme="minorHAnsi"/>
                  <w:sz w:val="24"/>
                  <w:szCs w:val="24"/>
                  <w:lang w:val="es-MX"/>
                  <w:rPrChange w:id="701" w:author="Shannon Sen Perdomo" w:date="2021-05-30T16:05:00Z">
                    <w:rPr>
                      <w:lang w:val="es-MX"/>
                    </w:rPr>
                  </w:rPrChange>
                </w:rPr>
                <w:fldChar w:fldCharType="end"/>
              </w:r>
            </w:ins>
          </w:p>
          <w:p w14:paraId="3440D1CE" w14:textId="55E4B54E" w:rsidR="001415F5" w:rsidRPr="0036250A" w:rsidRDefault="001415F5" w:rsidP="00054B51">
            <w:pPr>
              <w:rPr>
                <w:ins w:id="702" w:author="Shannon Sen Perdomo" w:date="2021-05-30T15:55:00Z"/>
                <w:rFonts w:asciiTheme="minorHAnsi" w:hAnsiTheme="minorHAnsi" w:cstheme="minorHAnsi"/>
                <w:sz w:val="24"/>
                <w:szCs w:val="24"/>
                <w:rPrChange w:id="703" w:author="Shannon Sen Perdomo" w:date="2021-05-30T16:24:00Z">
                  <w:rPr>
                    <w:ins w:id="704" w:author="Shannon Sen Perdomo" w:date="2021-05-30T15:55:00Z"/>
                    <w:lang w:val="es-MX"/>
                  </w:rPr>
                </w:rPrChange>
              </w:rPr>
            </w:pPr>
          </w:p>
          <w:p w14:paraId="420C5E0F" w14:textId="45B44B17" w:rsidR="001415F5" w:rsidRPr="00BD2850" w:rsidRDefault="001415F5" w:rsidP="00054B51">
            <w:pPr>
              <w:rPr>
                <w:ins w:id="705" w:author="Shannon Sen Perdomo" w:date="2021-05-30T14:51:00Z"/>
                <w:rFonts w:asciiTheme="minorHAnsi" w:hAnsiTheme="minorHAnsi" w:cstheme="minorHAnsi"/>
                <w:sz w:val="24"/>
                <w:szCs w:val="24"/>
                <w:lang w:val="es-MX"/>
                <w:rPrChange w:id="706" w:author="Shannon Sen Perdomo" w:date="2021-05-30T16:05:00Z">
                  <w:rPr>
                    <w:ins w:id="707" w:author="Shannon Sen Perdomo" w:date="2021-05-30T14:51:00Z"/>
                  </w:rPr>
                </w:rPrChange>
              </w:rPr>
            </w:pPr>
            <w:ins w:id="708" w:author="Shannon Sen Perdomo" w:date="2021-05-30T15:55:00Z">
              <w:r w:rsidRPr="00BD2850">
                <w:rPr>
                  <w:rFonts w:asciiTheme="minorHAnsi" w:hAnsiTheme="minorHAnsi" w:cstheme="minorHAnsi"/>
                  <w:sz w:val="24"/>
                  <w:szCs w:val="24"/>
                  <w:lang w:val="es-MX"/>
                  <w:rPrChange w:id="709" w:author="Shannon Sen Perdomo" w:date="2021-05-30T16:05:00Z">
                    <w:rPr>
                      <w:lang w:val="es-MX"/>
                    </w:rPr>
                  </w:rPrChange>
                </w:rPr>
                <w:t>DATA México, D.U., (2020, Marzo), Universidad Autónoma de Yucatán, Página Web, Disponible en: https://datamexico.org/es/profile/institution/universidad-autonoma-de-yucatan?comparisionGenderSelector1=academicGender0&amp;enrollmentGrowthSelector2=studentsOption0&amp;higherEducationSelector1=academicUpper11&amp;statusGenderSelector1=academicGender0&amp;statusGrowthSelector1=studentsOption0&amp;statusYearSelector1=yearAniuesAvailable1</w:t>
              </w:r>
            </w:ins>
          </w:p>
          <w:p w14:paraId="183B9F38" w14:textId="01C9CF60" w:rsidR="00D27726" w:rsidRPr="00BD2850" w:rsidDel="00054B51" w:rsidRDefault="00D27726" w:rsidP="00530917">
            <w:pPr>
              <w:rPr>
                <w:del w:id="710" w:author="Shannon Sen Perdomo" w:date="2021-05-30T14:51:00Z"/>
                <w:rFonts w:asciiTheme="minorHAnsi" w:hAnsiTheme="minorHAnsi" w:cstheme="minorHAnsi"/>
                <w:sz w:val="24"/>
                <w:szCs w:val="24"/>
                <w:lang w:val="es-MX"/>
                <w:rPrChange w:id="711" w:author="Shannon Sen Perdomo" w:date="2021-05-30T16:05:00Z">
                  <w:rPr>
                    <w:del w:id="712" w:author="Shannon Sen Perdomo" w:date="2021-05-30T14:51:00Z"/>
                    <w:rFonts w:asciiTheme="minorHAnsi" w:hAnsiTheme="minorHAnsi" w:cstheme="minorHAnsi"/>
                    <w:lang w:val="es-MX"/>
                  </w:rPr>
                </w:rPrChange>
              </w:rPr>
            </w:pPr>
          </w:p>
          <w:p w14:paraId="4257DF77" w14:textId="31EA9585" w:rsidR="00BC3632" w:rsidRPr="00BD2850" w:rsidDel="00263850" w:rsidRDefault="00406B4F" w:rsidP="00406B4F">
            <w:pPr>
              <w:rPr>
                <w:del w:id="713" w:author="Shannon Sen Perdomo" w:date="2021-05-29T18:51:00Z"/>
                <w:rFonts w:asciiTheme="minorHAnsi" w:hAnsiTheme="minorHAnsi" w:cstheme="minorHAnsi"/>
                <w:sz w:val="24"/>
                <w:szCs w:val="24"/>
                <w:lang w:val="es-MX"/>
                <w:rPrChange w:id="714" w:author="Shannon Sen Perdomo" w:date="2021-05-30T16:05:00Z">
                  <w:rPr>
                    <w:del w:id="715" w:author="Shannon Sen Perdomo" w:date="2021-05-29T18:51:00Z"/>
                    <w:rFonts w:asciiTheme="minorHAnsi" w:hAnsiTheme="minorHAnsi" w:cstheme="minorHAnsi"/>
                    <w:color w:val="8064A2" w:themeColor="accent4"/>
                    <w:lang w:val="es-MX"/>
                  </w:rPr>
                </w:rPrChange>
              </w:rPr>
            </w:pPr>
            <w:del w:id="716" w:author="Shannon Sen Perdomo" w:date="2021-05-29T18:51:00Z">
              <w:r w:rsidRPr="00BD2850" w:rsidDel="00263850">
                <w:rPr>
                  <w:rFonts w:asciiTheme="minorHAnsi" w:hAnsiTheme="minorHAnsi" w:cstheme="minorHAnsi"/>
                  <w:sz w:val="24"/>
                  <w:szCs w:val="24"/>
                  <w:lang w:val="es-MX"/>
                  <w:rPrChange w:id="717" w:author="Shannon Sen Perdomo" w:date="2021-05-30T16:05:00Z">
                    <w:rPr>
                      <w:rFonts w:asciiTheme="minorHAnsi" w:hAnsiTheme="minorHAnsi" w:cstheme="minorHAnsi"/>
                      <w:color w:val="8064A2" w:themeColor="accent4"/>
                      <w:lang w:val="es-MX"/>
                    </w:rPr>
                  </w:rPrChange>
                </w:rPr>
                <w:delText xml:space="preserve">[Referencias y bibliografía de </w:delText>
              </w:r>
              <w:r w:rsidR="00BC3632" w:rsidRPr="00BD2850" w:rsidDel="00263850">
                <w:rPr>
                  <w:rFonts w:asciiTheme="minorHAnsi" w:hAnsiTheme="minorHAnsi" w:cstheme="minorHAnsi"/>
                  <w:sz w:val="24"/>
                  <w:szCs w:val="24"/>
                  <w:lang w:val="es-MX"/>
                  <w:rPrChange w:id="718" w:author="Shannon Sen Perdomo" w:date="2021-05-30T16:05:00Z">
                    <w:rPr>
                      <w:rFonts w:asciiTheme="minorHAnsi" w:hAnsiTheme="minorHAnsi" w:cstheme="minorHAnsi"/>
                      <w:color w:val="8064A2" w:themeColor="accent4"/>
                      <w:lang w:val="es-MX"/>
                    </w:rPr>
                  </w:rPrChange>
                </w:rPr>
                <w:delText>artículos relacionados con el desarrollo de la aplicación. Se recomienda utilizar el formato IEEE:</w:delText>
              </w:r>
            </w:del>
          </w:p>
          <w:p w14:paraId="4024B3F1" w14:textId="16E46812" w:rsidR="00BC3632" w:rsidRPr="00BD2850" w:rsidDel="00054B51" w:rsidRDefault="00BC3632" w:rsidP="00406B4F">
            <w:pPr>
              <w:rPr>
                <w:del w:id="719" w:author="Shannon Sen Perdomo" w:date="2021-05-30T14:51:00Z"/>
                <w:rFonts w:asciiTheme="minorHAnsi" w:hAnsiTheme="minorHAnsi" w:cstheme="minorHAnsi"/>
                <w:sz w:val="24"/>
                <w:szCs w:val="24"/>
                <w:lang w:val="es-MX"/>
                <w:rPrChange w:id="720" w:author="Shannon Sen Perdomo" w:date="2021-05-30T16:05:00Z">
                  <w:rPr>
                    <w:del w:id="721" w:author="Shannon Sen Perdomo" w:date="2021-05-30T14:51:00Z"/>
                    <w:rFonts w:asciiTheme="minorHAnsi" w:hAnsiTheme="minorHAnsi" w:cstheme="minorHAnsi"/>
                    <w:color w:val="8064A2" w:themeColor="accent4"/>
                    <w:lang w:val="es-MX"/>
                  </w:rPr>
                </w:rPrChange>
              </w:rPr>
            </w:pPr>
          </w:p>
          <w:p w14:paraId="5B180AFA" w14:textId="541B8C2A" w:rsidR="00BC3632" w:rsidRPr="00BD2850" w:rsidDel="00263850" w:rsidRDefault="00BC3632" w:rsidP="00406B4F">
            <w:pPr>
              <w:rPr>
                <w:del w:id="722" w:author="Shannon Sen Perdomo" w:date="2021-05-29T18:52:00Z"/>
                <w:rStyle w:val="CitaHTML"/>
                <w:rFonts w:asciiTheme="minorHAnsi" w:hAnsiTheme="minorHAnsi" w:cstheme="minorHAnsi"/>
                <w:i w:val="0"/>
                <w:sz w:val="24"/>
                <w:szCs w:val="24"/>
                <w:lang w:val="es-MX"/>
                <w:rPrChange w:id="723" w:author="Shannon Sen Perdomo" w:date="2021-05-30T16:05:00Z">
                  <w:rPr>
                    <w:del w:id="724" w:author="Shannon Sen Perdomo" w:date="2021-05-29T18:52:00Z"/>
                    <w:rStyle w:val="CitaHTML"/>
                    <w:rFonts w:asciiTheme="minorHAnsi" w:hAnsiTheme="minorHAnsi" w:cstheme="minorHAnsi"/>
                    <w:i w:val="0"/>
                    <w:color w:val="8064A2" w:themeColor="accent4"/>
                    <w:lang w:val="es-MX"/>
                  </w:rPr>
                </w:rPrChange>
              </w:rPr>
            </w:pPr>
            <w:del w:id="725" w:author="Shannon Sen Perdomo" w:date="2021-05-30T14:51:00Z">
              <w:r w:rsidRPr="00BD2850" w:rsidDel="00054B51">
                <w:rPr>
                  <w:rStyle w:val="CitaHTML"/>
                  <w:rFonts w:asciiTheme="minorHAnsi" w:hAnsiTheme="minorHAnsi" w:cstheme="minorHAnsi"/>
                  <w:i w:val="0"/>
                  <w:sz w:val="24"/>
                  <w:szCs w:val="24"/>
                  <w:lang w:val="es-MX"/>
                  <w:rPrChange w:id="726" w:author="Shannon Sen Perdomo" w:date="2021-05-30T16:05:00Z">
                    <w:rPr>
                      <w:rStyle w:val="CitaHTML"/>
                      <w:rFonts w:asciiTheme="minorHAnsi" w:hAnsiTheme="minorHAnsi" w:cstheme="minorHAnsi"/>
                      <w:i w:val="0"/>
                      <w:color w:val="8064A2" w:themeColor="accent4"/>
                      <w:lang w:val="es-MX"/>
                    </w:rPr>
                  </w:rPrChange>
                </w:rPr>
                <w:delText>www-elec.inaoep.mx/~rogerio/</w:delText>
              </w:r>
              <w:r w:rsidRPr="00BD2850" w:rsidDel="00054B51">
                <w:rPr>
                  <w:rStyle w:val="CitaHTML"/>
                  <w:rFonts w:asciiTheme="minorHAnsi" w:hAnsiTheme="minorHAnsi" w:cstheme="minorHAnsi"/>
                  <w:bCs/>
                  <w:i w:val="0"/>
                  <w:sz w:val="24"/>
                  <w:szCs w:val="24"/>
                  <w:lang w:val="es-MX"/>
                  <w:rPrChange w:id="727" w:author="Shannon Sen Perdomo" w:date="2021-05-30T16:05:00Z">
                    <w:rPr>
                      <w:rStyle w:val="CitaHTML"/>
                      <w:rFonts w:asciiTheme="minorHAnsi" w:hAnsiTheme="minorHAnsi" w:cstheme="minorHAnsi"/>
                      <w:bCs/>
                      <w:i w:val="0"/>
                      <w:color w:val="8064A2" w:themeColor="accent4"/>
                      <w:lang w:val="es-MX"/>
                    </w:rPr>
                  </w:rPrChange>
                </w:rPr>
                <w:delText>IEEE</w:delText>
              </w:r>
              <w:r w:rsidRPr="00BD2850" w:rsidDel="00054B51">
                <w:rPr>
                  <w:rStyle w:val="CitaHTML"/>
                  <w:rFonts w:asciiTheme="minorHAnsi" w:hAnsiTheme="minorHAnsi" w:cstheme="minorHAnsi"/>
                  <w:i w:val="0"/>
                  <w:sz w:val="24"/>
                  <w:szCs w:val="24"/>
                  <w:lang w:val="es-MX"/>
                  <w:rPrChange w:id="728" w:author="Shannon Sen Perdomo" w:date="2021-05-30T16:05:00Z">
                    <w:rPr>
                      <w:rStyle w:val="CitaHTML"/>
                      <w:rFonts w:asciiTheme="minorHAnsi" w:hAnsiTheme="minorHAnsi" w:cstheme="minorHAnsi"/>
                      <w:i w:val="0"/>
                      <w:color w:val="8064A2" w:themeColor="accent4"/>
                      <w:lang w:val="es-MX"/>
                    </w:rPr>
                  </w:rPrChange>
                </w:rPr>
                <w:delText>%20</w:delText>
              </w:r>
              <w:r w:rsidRPr="00BD2850" w:rsidDel="00054B51">
                <w:rPr>
                  <w:rStyle w:val="CitaHTML"/>
                  <w:rFonts w:asciiTheme="minorHAnsi" w:hAnsiTheme="minorHAnsi" w:cstheme="minorHAnsi"/>
                  <w:bCs/>
                  <w:i w:val="0"/>
                  <w:sz w:val="24"/>
                  <w:szCs w:val="24"/>
                  <w:lang w:val="es-MX"/>
                  <w:rPrChange w:id="729" w:author="Shannon Sen Perdomo" w:date="2021-05-30T16:05:00Z">
                    <w:rPr>
                      <w:rStyle w:val="CitaHTML"/>
                      <w:rFonts w:asciiTheme="minorHAnsi" w:hAnsiTheme="minorHAnsi" w:cstheme="minorHAnsi"/>
                      <w:bCs/>
                      <w:i w:val="0"/>
                      <w:color w:val="8064A2" w:themeColor="accent4"/>
                      <w:lang w:val="es-MX"/>
                    </w:rPr>
                  </w:rPrChange>
                </w:rPr>
                <w:delText>Bibliografia</w:delText>
              </w:r>
              <w:r w:rsidRPr="00BD2850" w:rsidDel="00054B51">
                <w:rPr>
                  <w:rStyle w:val="CitaHTML"/>
                  <w:rFonts w:asciiTheme="minorHAnsi" w:hAnsiTheme="minorHAnsi" w:cstheme="minorHAnsi"/>
                  <w:i w:val="0"/>
                  <w:sz w:val="24"/>
                  <w:szCs w:val="24"/>
                  <w:lang w:val="es-MX"/>
                  <w:rPrChange w:id="730" w:author="Shannon Sen Perdomo" w:date="2021-05-30T16:05:00Z">
                    <w:rPr>
                      <w:rStyle w:val="CitaHTML"/>
                      <w:rFonts w:asciiTheme="minorHAnsi" w:hAnsiTheme="minorHAnsi" w:cstheme="minorHAnsi"/>
                      <w:i w:val="0"/>
                      <w:color w:val="8064A2" w:themeColor="accent4"/>
                      <w:lang w:val="es-MX"/>
                    </w:rPr>
                  </w:rPrChange>
                </w:rPr>
                <w:delText>.doc</w:delText>
              </w:r>
            </w:del>
          </w:p>
          <w:p w14:paraId="4469FE46" w14:textId="77777777" w:rsidR="00BC3632" w:rsidRPr="00BD2850" w:rsidDel="00263850" w:rsidRDefault="00BC3632" w:rsidP="00406B4F">
            <w:pPr>
              <w:rPr>
                <w:del w:id="731" w:author="Shannon Sen Perdomo" w:date="2021-05-29T18:51:00Z"/>
                <w:rFonts w:asciiTheme="minorHAnsi" w:hAnsiTheme="minorHAnsi" w:cstheme="minorHAnsi"/>
                <w:sz w:val="24"/>
                <w:szCs w:val="24"/>
                <w:lang w:val="es-MX"/>
                <w:rPrChange w:id="732" w:author="Shannon Sen Perdomo" w:date="2021-05-30T16:05:00Z">
                  <w:rPr>
                    <w:del w:id="733" w:author="Shannon Sen Perdomo" w:date="2021-05-29T18:51:00Z"/>
                    <w:rFonts w:asciiTheme="minorHAnsi" w:hAnsiTheme="minorHAnsi" w:cstheme="minorHAnsi"/>
                    <w:color w:val="8064A2" w:themeColor="accent4"/>
                    <w:lang w:val="es-MX"/>
                  </w:rPr>
                </w:rPrChange>
              </w:rPr>
            </w:pPr>
          </w:p>
          <w:p w14:paraId="314C9B06" w14:textId="77777777" w:rsidR="00385D2B" w:rsidRPr="00BD2850" w:rsidRDefault="00406B4F" w:rsidP="00406B4F">
            <w:pPr>
              <w:rPr>
                <w:rFonts w:asciiTheme="minorHAnsi" w:hAnsiTheme="minorHAnsi" w:cstheme="minorHAnsi"/>
                <w:sz w:val="24"/>
                <w:szCs w:val="24"/>
                <w:lang w:val="es-MX"/>
                <w:rPrChange w:id="734" w:author="Shannon Sen Perdomo" w:date="2021-05-30T16:05:00Z">
                  <w:rPr>
                    <w:rFonts w:asciiTheme="minorHAnsi" w:hAnsiTheme="minorHAnsi" w:cstheme="minorHAnsi"/>
                    <w:lang w:val="es-MX"/>
                  </w:rPr>
                </w:rPrChange>
              </w:rPr>
            </w:pPr>
            <w:del w:id="735" w:author="Shannon Sen Perdomo" w:date="2021-05-29T18:51:00Z">
              <w:r w:rsidRPr="00BD2850" w:rsidDel="00263850">
                <w:rPr>
                  <w:rFonts w:asciiTheme="minorHAnsi" w:hAnsiTheme="minorHAnsi" w:cstheme="minorHAnsi"/>
                  <w:sz w:val="24"/>
                  <w:szCs w:val="24"/>
                  <w:lang w:val="es-MX"/>
                  <w:rPrChange w:id="736" w:author="Shannon Sen Perdomo" w:date="2021-05-30T16:05:00Z">
                    <w:rPr>
                      <w:rFonts w:asciiTheme="minorHAnsi" w:hAnsiTheme="minorHAnsi" w:cstheme="minorHAnsi"/>
                      <w:color w:val="8064A2" w:themeColor="accent4"/>
                      <w:lang w:val="es-MX"/>
                    </w:rPr>
                  </w:rPrChange>
                </w:rPr>
                <w:delText>]</w:delText>
              </w:r>
            </w:del>
          </w:p>
        </w:tc>
      </w:tr>
      <w:tr w:rsidR="00D27726" w:rsidRPr="00C25378" w14:paraId="0080EF5B" w14:textId="77777777" w:rsidTr="00760E14">
        <w:trPr>
          <w:trHeight w:val="1253"/>
        </w:trPr>
        <w:tc>
          <w:tcPr>
            <w:tcW w:w="1915" w:type="dxa"/>
          </w:tcPr>
          <w:p w14:paraId="5E529054" w14:textId="77777777" w:rsidR="00D27726" w:rsidRPr="005872EC" w:rsidRDefault="00D27726" w:rsidP="001F529C">
            <w:pPr>
              <w:pStyle w:val="tableleft"/>
              <w:rPr>
                <w:rFonts w:asciiTheme="minorHAnsi" w:hAnsiTheme="minorHAnsi" w:cstheme="minorHAnsi"/>
                <w:lang w:val="es-MX"/>
              </w:rPr>
            </w:pPr>
          </w:p>
          <w:p w14:paraId="2077CFDE" w14:textId="77777777" w:rsidR="00D27726" w:rsidRPr="005872EC" w:rsidRDefault="00BC3632" w:rsidP="001F529C">
            <w:pPr>
              <w:pStyle w:val="tableleft"/>
              <w:rPr>
                <w:rFonts w:asciiTheme="majorHAnsi" w:hAnsiTheme="majorHAnsi" w:cstheme="minorHAnsi"/>
                <w:lang w:val="es-MX"/>
              </w:rPr>
            </w:pPr>
            <w:r w:rsidRPr="005872EC">
              <w:rPr>
                <w:rFonts w:asciiTheme="majorHAnsi" w:hAnsiTheme="majorHAnsi" w:cstheme="minorHAnsi"/>
                <w:lang w:val="es-MX"/>
              </w:rPr>
              <w:t>Plan de investigación</w:t>
            </w:r>
          </w:p>
        </w:tc>
        <w:tc>
          <w:tcPr>
            <w:tcW w:w="7661" w:type="dxa"/>
            <w:tcBorders>
              <w:top w:val="single" w:sz="8" w:space="0" w:color="auto"/>
              <w:bottom w:val="single" w:sz="8" w:space="0" w:color="auto"/>
            </w:tcBorders>
          </w:tcPr>
          <w:p w14:paraId="16D66EEB" w14:textId="304CAA6A" w:rsidR="00D8430C" w:rsidRPr="00BD2850" w:rsidRDefault="00CC6C6C" w:rsidP="00D8430C">
            <w:pPr>
              <w:pStyle w:val="Prrafodelista"/>
              <w:numPr>
                <w:ilvl w:val="0"/>
                <w:numId w:val="20"/>
              </w:numPr>
              <w:rPr>
                <w:ins w:id="737" w:author="Shannon Sen Perdomo" w:date="2021-05-30T14:24:00Z"/>
                <w:rFonts w:asciiTheme="minorHAnsi" w:hAnsiTheme="minorHAnsi" w:cstheme="minorHAnsi"/>
                <w:lang w:val="es-MX"/>
              </w:rPr>
            </w:pPr>
            <w:ins w:id="738" w:author="Shannon Sen Perdomo" w:date="2021-05-29T19:04:00Z">
              <w:r w:rsidRPr="00BD2850">
                <w:rPr>
                  <w:rFonts w:asciiTheme="minorHAnsi" w:hAnsiTheme="minorHAnsi" w:cstheme="minorHAnsi"/>
                  <w:b/>
                  <w:bCs/>
                  <w:lang w:val="es-MX"/>
                  <w:rPrChange w:id="739" w:author="Shannon Sen Perdomo" w:date="2021-05-30T16:05:00Z">
                    <w:rPr>
                      <w:rFonts w:asciiTheme="minorHAnsi" w:hAnsiTheme="minorHAnsi" w:cstheme="minorHAnsi"/>
                      <w:lang w:val="es-MX"/>
                    </w:rPr>
                  </w:rPrChange>
                </w:rPr>
                <w:t>Instrumento</w:t>
              </w:r>
              <w:r w:rsidRPr="00BD2850">
                <w:rPr>
                  <w:rFonts w:asciiTheme="minorHAnsi" w:hAnsiTheme="minorHAnsi" w:cstheme="minorHAnsi"/>
                  <w:lang w:val="es-MX"/>
                </w:rPr>
                <w:t xml:space="preserve">: Google </w:t>
              </w:r>
              <w:proofErr w:type="spellStart"/>
              <w:r w:rsidRPr="00BD2850">
                <w:rPr>
                  <w:rFonts w:asciiTheme="minorHAnsi" w:hAnsiTheme="minorHAnsi" w:cstheme="minorHAnsi"/>
                  <w:lang w:val="es-MX"/>
                </w:rPr>
                <w:t>Forms</w:t>
              </w:r>
              <w:proofErr w:type="spellEnd"/>
              <w:r w:rsidRPr="00BD2850">
                <w:rPr>
                  <w:rFonts w:asciiTheme="minorHAnsi" w:hAnsiTheme="minorHAnsi" w:cstheme="minorHAnsi"/>
                  <w:lang w:val="es-MX"/>
                </w:rPr>
                <w:t>.</w:t>
              </w:r>
            </w:ins>
          </w:p>
          <w:p w14:paraId="083264F3" w14:textId="105779D9" w:rsidR="002E4949" w:rsidRPr="00BD2850" w:rsidRDefault="002E4949" w:rsidP="00D8430C">
            <w:pPr>
              <w:pStyle w:val="Prrafodelista"/>
              <w:numPr>
                <w:ilvl w:val="0"/>
                <w:numId w:val="20"/>
              </w:numPr>
              <w:rPr>
                <w:ins w:id="740" w:author="Shannon Sen Perdomo" w:date="2021-05-29T19:05:00Z"/>
                <w:rFonts w:asciiTheme="minorHAnsi" w:hAnsiTheme="minorHAnsi" w:cstheme="minorHAnsi"/>
                <w:lang w:val="es-MX"/>
              </w:rPr>
            </w:pPr>
            <w:ins w:id="741" w:author="Shannon Sen Perdomo" w:date="2021-05-30T14:24:00Z">
              <w:r w:rsidRPr="00BD2850">
                <w:rPr>
                  <w:rFonts w:asciiTheme="minorHAnsi" w:hAnsiTheme="minorHAnsi" w:cstheme="minorHAnsi"/>
                  <w:b/>
                  <w:bCs/>
                  <w:lang w:val="es-MX"/>
                </w:rPr>
                <w:t>Técnica de educción:</w:t>
              </w:r>
              <w:r w:rsidRPr="00BD2850">
                <w:rPr>
                  <w:rFonts w:asciiTheme="minorHAnsi" w:hAnsiTheme="minorHAnsi" w:cstheme="minorHAnsi"/>
                  <w:lang w:val="es-MX"/>
                </w:rPr>
                <w:t xml:space="preserve"> Encuesta.</w:t>
              </w:r>
            </w:ins>
          </w:p>
          <w:p w14:paraId="074E8F02" w14:textId="6220BB42" w:rsidR="00D8430C" w:rsidRPr="00BD2850" w:rsidDel="002E4949" w:rsidRDefault="00D8430C">
            <w:pPr>
              <w:pStyle w:val="Prrafodelista"/>
              <w:numPr>
                <w:ilvl w:val="0"/>
                <w:numId w:val="20"/>
              </w:numPr>
              <w:rPr>
                <w:del w:id="742" w:author="Shannon Sen Perdomo" w:date="2021-05-30T14:24:00Z"/>
                <w:rFonts w:asciiTheme="minorHAnsi" w:hAnsiTheme="minorHAnsi" w:cstheme="minorHAnsi"/>
                <w:rPrChange w:id="743" w:author="Shannon Sen Perdomo" w:date="2021-05-30T16:05:00Z">
                  <w:rPr>
                    <w:del w:id="744" w:author="Shannon Sen Perdomo" w:date="2021-05-30T14:24:00Z"/>
                  </w:rPr>
                </w:rPrChange>
              </w:rPr>
              <w:pPrChange w:id="745" w:author="Shannon Sen Perdomo" w:date="2021-05-30T14:24:00Z">
                <w:pPr/>
              </w:pPrChange>
            </w:pPr>
            <w:ins w:id="746" w:author="Shannon Sen Perdomo" w:date="2021-05-29T19:05:00Z">
              <w:r w:rsidRPr="00BD2850">
                <w:rPr>
                  <w:rFonts w:asciiTheme="minorHAnsi" w:hAnsiTheme="minorHAnsi" w:cstheme="minorHAnsi"/>
                  <w:b/>
                  <w:bCs/>
                  <w:lang w:val="es-MX"/>
                  <w:rPrChange w:id="747" w:author="Shannon Sen Perdomo" w:date="2021-05-30T16:05:00Z">
                    <w:rPr>
                      <w:rFonts w:asciiTheme="minorHAnsi" w:hAnsiTheme="minorHAnsi" w:cstheme="minorHAnsi"/>
                      <w:b/>
                      <w:bCs/>
                      <w:lang w:val="es-MX"/>
                    </w:rPr>
                  </w:rPrChange>
                </w:rPr>
                <w:t xml:space="preserve">Proceso para definir la información </w:t>
              </w:r>
            </w:ins>
            <w:ins w:id="748" w:author="Shannon Sen Perdomo" w:date="2021-05-30T14:24:00Z">
              <w:r w:rsidR="002E4949" w:rsidRPr="00BD2850">
                <w:rPr>
                  <w:rFonts w:asciiTheme="minorHAnsi" w:hAnsiTheme="minorHAnsi" w:cstheme="minorHAnsi"/>
                  <w:b/>
                  <w:bCs/>
                  <w:lang w:val="es-MX"/>
                  <w:rPrChange w:id="749" w:author="Shannon Sen Perdomo" w:date="2021-05-30T16:05:00Z">
                    <w:rPr>
                      <w:rFonts w:asciiTheme="minorHAnsi" w:hAnsiTheme="minorHAnsi" w:cstheme="minorHAnsi"/>
                      <w:b/>
                      <w:bCs/>
                      <w:lang w:val="es-MX"/>
                    </w:rPr>
                  </w:rPrChange>
                </w:rPr>
                <w:t>requerida</w:t>
              </w:r>
              <w:r w:rsidR="002E4949" w:rsidRPr="00BD2850">
                <w:rPr>
                  <w:rFonts w:asciiTheme="minorHAnsi" w:hAnsiTheme="minorHAnsi" w:cstheme="minorHAnsi"/>
                  <w:lang w:val="es-MX"/>
                  <w:rPrChange w:id="750" w:author="Shannon Sen Perdomo" w:date="2021-05-30T16:05:00Z">
                    <w:rPr>
                      <w:rFonts w:asciiTheme="minorHAnsi" w:hAnsiTheme="minorHAnsi" w:cstheme="minorHAnsi"/>
                      <w:lang w:val="es-MX"/>
                    </w:rPr>
                  </w:rPrChange>
                </w:rPr>
                <w:t>:</w:t>
              </w:r>
              <w:r w:rsidR="002E4949" w:rsidRPr="00BD2850">
                <w:rPr>
                  <w:rFonts w:asciiTheme="minorHAnsi" w:hAnsiTheme="minorHAnsi" w:cstheme="minorHAnsi"/>
                  <w:lang w:val="es-ES"/>
                  <w:rPrChange w:id="751" w:author="Shannon Sen Perdomo" w:date="2021-05-30T16:05:00Z">
                    <w:rPr>
                      <w:rFonts w:asciiTheme="minorHAnsi" w:hAnsiTheme="minorHAnsi" w:cstheme="minorHAnsi"/>
                      <w:lang w:val="es-ES"/>
                    </w:rPr>
                  </w:rPrChange>
                </w:rPr>
                <w:t xml:space="preserve"> El </w:t>
              </w:r>
              <w:r w:rsidR="002E4949" w:rsidRPr="00BD2850">
                <w:rPr>
                  <w:rFonts w:asciiTheme="minorHAnsi" w:hAnsiTheme="minorHAnsi" w:cstheme="minorHAnsi"/>
                  <w:lang w:val="es-ES"/>
                  <w:rPrChange w:id="752" w:author="Shannon Sen Perdomo" w:date="2021-05-30T16:05:00Z">
                    <w:rPr>
                      <w:rFonts w:asciiTheme="minorHAnsi" w:hAnsiTheme="minorHAnsi" w:cstheme="minorHAnsi"/>
                      <w:b/>
                      <w:bCs/>
                      <w:lang w:val="es-ES"/>
                    </w:rPr>
                  </w:rPrChange>
                </w:rPr>
                <w:t>proceso para definir la información</w:t>
              </w:r>
              <w:r w:rsidR="002E4949" w:rsidRPr="00BD2850">
                <w:rPr>
                  <w:rFonts w:asciiTheme="minorHAnsi" w:hAnsiTheme="minorHAnsi" w:cstheme="minorHAnsi"/>
                  <w:b/>
                  <w:bCs/>
                  <w:lang w:val="es-ES"/>
                  <w:rPrChange w:id="753" w:author="Shannon Sen Perdomo" w:date="2021-05-30T16:05:00Z">
                    <w:rPr>
                      <w:rFonts w:asciiTheme="minorHAnsi" w:hAnsiTheme="minorHAnsi" w:cstheme="minorHAnsi"/>
                      <w:b/>
                      <w:bCs/>
                      <w:lang w:val="es-ES"/>
                    </w:rPr>
                  </w:rPrChange>
                </w:rPr>
                <w:t xml:space="preserve"> </w:t>
              </w:r>
              <w:r w:rsidR="002E4949" w:rsidRPr="00BD2850">
                <w:rPr>
                  <w:rFonts w:asciiTheme="minorHAnsi" w:hAnsiTheme="minorHAnsi" w:cstheme="minorHAnsi"/>
                  <w:lang w:val="es-ES"/>
                  <w:rPrChange w:id="754" w:author="Shannon Sen Perdomo" w:date="2021-05-30T16:05:00Z">
                    <w:rPr>
                      <w:rFonts w:asciiTheme="minorHAnsi" w:hAnsiTheme="minorHAnsi" w:cstheme="minorHAnsi"/>
                      <w:lang w:val="es-ES"/>
                    </w:rPr>
                  </w:rPrChange>
                </w:rPr>
                <w:t>fue investigar individualmente sobre las características de las manifestaciones emocionales que destacaban durante la epidemia. Esta información sería necesaria para poder relacionarla con vivencias comunes de los estudiantes dentro del ámbito académico. De esta forma se preguntarían y se descubriría cual de todas las distintas manifestaciones destacaríamos como etiquetas dentro de nuestra aplicación para poder atacarlas y erradicarlas. También se agregaron algunas preguntas que nos serían de apoyo para el diseño de la aplicación.</w:t>
              </w:r>
            </w:ins>
          </w:p>
          <w:p w14:paraId="04A393BC" w14:textId="77777777" w:rsidR="00CC6C6C" w:rsidRPr="00BD2850" w:rsidRDefault="002E4949" w:rsidP="002E4949">
            <w:pPr>
              <w:pStyle w:val="Prrafodelista"/>
              <w:numPr>
                <w:ilvl w:val="0"/>
                <w:numId w:val="20"/>
              </w:numPr>
              <w:rPr>
                <w:ins w:id="755" w:author="Shannon Sen Perdomo" w:date="2021-05-30T14:26:00Z"/>
                <w:rFonts w:asciiTheme="minorHAnsi" w:hAnsiTheme="minorHAnsi" w:cstheme="minorHAnsi"/>
                <w:lang w:val="es-MX"/>
                <w:rPrChange w:id="756" w:author="Shannon Sen Perdomo" w:date="2021-05-30T16:05:00Z">
                  <w:rPr>
                    <w:ins w:id="757" w:author="Shannon Sen Perdomo" w:date="2021-05-30T14:26:00Z"/>
                    <w:rFonts w:asciiTheme="minorHAnsi" w:hAnsiTheme="minorHAnsi" w:cstheme="minorHAnsi"/>
                    <w:color w:val="8064A2" w:themeColor="accent4"/>
                    <w:lang w:val="es-MX"/>
                  </w:rPr>
                </w:rPrChange>
              </w:rPr>
            </w:pPr>
            <w:ins w:id="758" w:author="Shannon Sen Perdomo" w:date="2021-05-30T14:24:00Z">
              <w:r w:rsidRPr="00BD2850" w:rsidDel="00263850">
                <w:rPr>
                  <w:rFonts w:asciiTheme="minorHAnsi" w:hAnsiTheme="minorHAnsi" w:cstheme="minorHAnsi"/>
                  <w:color w:val="8064A2" w:themeColor="accent4"/>
                  <w:lang w:val="es-MX"/>
                  <w:rPrChange w:id="759" w:author="Shannon Sen Perdomo" w:date="2021-05-30T16:05:00Z">
                    <w:rPr>
                      <w:lang w:val="es-MX"/>
                    </w:rPr>
                  </w:rPrChange>
                </w:rPr>
                <w:t xml:space="preserve"> </w:t>
              </w:r>
            </w:ins>
            <w:del w:id="760" w:author="Shannon Sen Perdomo" w:date="2021-05-29T18:52:00Z">
              <w:r w:rsidR="00BC3632" w:rsidRPr="00BD2850" w:rsidDel="00263850">
                <w:rPr>
                  <w:rFonts w:asciiTheme="minorHAnsi" w:hAnsiTheme="minorHAnsi" w:cstheme="minorHAnsi"/>
                  <w:color w:val="8064A2" w:themeColor="accent4"/>
                  <w:lang w:val="es-MX"/>
                  <w:rPrChange w:id="761" w:author="Shannon Sen Perdomo" w:date="2021-05-30T16:05:00Z">
                    <w:rPr>
                      <w:rFonts w:ascii="Times" w:hAnsi="Times"/>
                      <w:sz w:val="22"/>
                      <w:szCs w:val="22"/>
                      <w:lang w:val="en-US"/>
                    </w:rPr>
                  </w:rPrChange>
                </w:rPr>
                <w:delText xml:space="preserve">[Fuentes de información que requieren consultar para obtener los requerimientos del </w:delText>
              </w:r>
              <w:r w:rsidR="000856A8" w:rsidRPr="00BD2850" w:rsidDel="00263850">
                <w:rPr>
                  <w:rFonts w:asciiTheme="minorHAnsi" w:hAnsiTheme="minorHAnsi" w:cstheme="minorHAnsi"/>
                  <w:color w:val="8064A2" w:themeColor="accent4"/>
                  <w:lang w:val="es-MX"/>
                  <w:rPrChange w:id="762" w:author="Shannon Sen Perdomo" w:date="2021-05-30T16:05:00Z">
                    <w:rPr>
                      <w:rFonts w:ascii="Times" w:hAnsi="Times"/>
                      <w:sz w:val="22"/>
                      <w:szCs w:val="22"/>
                      <w:lang w:val="en-US"/>
                    </w:rPr>
                  </w:rPrChange>
                </w:rPr>
                <w:delText>producto.</w:delText>
              </w:r>
              <w:r w:rsidR="00BC3632" w:rsidRPr="00BD2850" w:rsidDel="00263850">
                <w:rPr>
                  <w:rFonts w:asciiTheme="minorHAnsi" w:hAnsiTheme="minorHAnsi" w:cstheme="minorHAnsi"/>
                  <w:color w:val="8064A2" w:themeColor="accent4"/>
                  <w:lang w:val="es-MX"/>
                  <w:rPrChange w:id="763" w:author="Shannon Sen Perdomo" w:date="2021-05-30T16:05:00Z">
                    <w:rPr>
                      <w:rFonts w:ascii="Times" w:hAnsi="Times"/>
                      <w:sz w:val="22"/>
                      <w:szCs w:val="22"/>
                      <w:lang w:val="en-US"/>
                    </w:rPr>
                  </w:rPrChange>
                </w:rPr>
                <w:delText>]</w:delText>
              </w:r>
            </w:del>
          </w:p>
          <w:p w14:paraId="7AB30604" w14:textId="3C6F0DEE" w:rsidR="00C25378" w:rsidRPr="00C25378" w:rsidRDefault="00093943" w:rsidP="00C25378">
            <w:pPr>
              <w:pStyle w:val="Prrafodelista"/>
              <w:numPr>
                <w:ilvl w:val="0"/>
                <w:numId w:val="20"/>
              </w:numPr>
              <w:rPr>
                <w:ins w:id="764" w:author="Shannon Sen Perdomo" w:date="2021-05-30T16:54:00Z"/>
                <w:rFonts w:asciiTheme="minorHAnsi" w:hAnsiTheme="minorHAnsi" w:cstheme="minorHAnsi"/>
                <w:lang w:val="es-MX"/>
                <w:rPrChange w:id="765" w:author="Shannon Sen Perdomo" w:date="2021-05-30T16:54:00Z">
                  <w:rPr>
                    <w:ins w:id="766" w:author="Shannon Sen Perdomo" w:date="2021-05-30T16:54:00Z"/>
                    <w:rFonts w:asciiTheme="minorHAnsi" w:hAnsiTheme="minorHAnsi" w:cstheme="minorHAnsi"/>
                    <w:b/>
                    <w:bCs/>
                    <w:lang w:val="es-MX"/>
                  </w:rPr>
                </w:rPrChange>
              </w:rPr>
            </w:pPr>
            <w:ins w:id="767" w:author="Shannon Sen Perdomo" w:date="2021-05-30T14:26:00Z">
              <w:r w:rsidRPr="00BD2850">
                <w:rPr>
                  <w:rFonts w:asciiTheme="minorHAnsi" w:hAnsiTheme="minorHAnsi" w:cstheme="minorHAnsi"/>
                  <w:b/>
                  <w:bCs/>
                  <w:lang w:val="es-MX"/>
                  <w:rPrChange w:id="768" w:author="Shannon Sen Perdomo" w:date="2021-05-30T16:05:00Z">
                    <w:rPr>
                      <w:rFonts w:asciiTheme="minorHAnsi" w:hAnsiTheme="minorHAnsi" w:cstheme="minorHAnsi"/>
                      <w:color w:val="8064A2" w:themeColor="accent4"/>
                      <w:sz w:val="22"/>
                      <w:szCs w:val="22"/>
                      <w:lang w:val="es-MX"/>
                    </w:rPr>
                  </w:rPrChange>
                </w:rPr>
                <w:lastRenderedPageBreak/>
                <w:t>Análisis de los resultados</w:t>
              </w:r>
              <w:r w:rsidRPr="00BD2850">
                <w:rPr>
                  <w:rFonts w:asciiTheme="minorHAnsi" w:hAnsiTheme="minorHAnsi" w:cstheme="minorHAnsi"/>
                  <w:b/>
                  <w:bCs/>
                  <w:lang w:val="es-MX"/>
                  <w:rPrChange w:id="769" w:author="Shannon Sen Perdomo" w:date="2021-05-30T16:05:00Z">
                    <w:rPr>
                      <w:rFonts w:asciiTheme="minorHAnsi" w:hAnsiTheme="minorHAnsi" w:cstheme="minorHAnsi"/>
                      <w:b/>
                      <w:bCs/>
                      <w:sz w:val="22"/>
                      <w:szCs w:val="22"/>
                      <w:lang w:val="es-MX"/>
                    </w:rPr>
                  </w:rPrChange>
                </w:rPr>
                <w:t xml:space="preserve">: </w:t>
              </w:r>
            </w:ins>
            <w:ins w:id="770" w:author="Shannon Sen Perdomo" w:date="2021-05-30T16:54:00Z">
              <w:r w:rsidR="00C25378" w:rsidRPr="00C25378">
                <w:rPr>
                  <w:rFonts w:asciiTheme="minorHAnsi" w:hAnsiTheme="minorHAnsi" w:cstheme="minorHAnsi"/>
                  <w:lang w:val="es-MX"/>
                  <w:rPrChange w:id="771" w:author="Shannon Sen Perdomo" w:date="2021-05-30T16:54:00Z">
                    <w:rPr>
                      <w:rFonts w:asciiTheme="minorHAnsi" w:hAnsiTheme="minorHAnsi" w:cstheme="minorHAnsi"/>
                      <w:b/>
                      <w:bCs/>
                      <w:lang w:val="es-MX"/>
                    </w:rPr>
                  </w:rPrChange>
                </w:rPr>
                <w:t xml:space="preserve">Una vez obtenido los resultados de las 25 encuestas, pudimos notar que la mitad de los encuestados estaba en desacuerdo con la nueva modalidad de clases en </w:t>
              </w:r>
              <w:r w:rsidR="002D40A0" w:rsidRPr="00C25378">
                <w:rPr>
                  <w:rFonts w:asciiTheme="minorHAnsi" w:hAnsiTheme="minorHAnsi" w:cstheme="minorHAnsi"/>
                  <w:lang w:val="es-MX"/>
                  <w:rPrChange w:id="772" w:author="Shannon Sen Perdomo" w:date="2021-05-30T16:54:00Z">
                    <w:rPr>
                      <w:rFonts w:asciiTheme="minorHAnsi" w:hAnsiTheme="minorHAnsi" w:cstheme="minorHAnsi"/>
                      <w:lang w:val="es-MX"/>
                    </w:rPr>
                  </w:rPrChange>
                </w:rPr>
                <w:t>línea</w:t>
              </w:r>
              <w:r w:rsidR="00C25378" w:rsidRPr="00C25378">
                <w:rPr>
                  <w:rFonts w:asciiTheme="minorHAnsi" w:hAnsiTheme="minorHAnsi" w:cstheme="minorHAnsi"/>
                  <w:lang w:val="es-MX"/>
                  <w:rPrChange w:id="773" w:author="Shannon Sen Perdomo" w:date="2021-05-30T16:54:00Z">
                    <w:rPr>
                      <w:rFonts w:asciiTheme="minorHAnsi" w:hAnsiTheme="minorHAnsi" w:cstheme="minorHAnsi"/>
                      <w:b/>
                      <w:bCs/>
                      <w:lang w:val="es-MX"/>
                    </w:rPr>
                  </w:rPrChange>
                </w:rPr>
                <w:t xml:space="preserve"> e incluso el 40% de alumnos perdieron la motivación de su carrera debido a la modalidad. Notamos </w:t>
              </w:r>
              <w:r w:rsidR="002D40A0" w:rsidRPr="00C25378">
                <w:rPr>
                  <w:rFonts w:asciiTheme="minorHAnsi" w:hAnsiTheme="minorHAnsi" w:cstheme="minorHAnsi"/>
                  <w:lang w:val="es-MX"/>
                  <w:rPrChange w:id="774" w:author="Shannon Sen Perdomo" w:date="2021-05-30T16:54:00Z">
                    <w:rPr>
                      <w:rFonts w:asciiTheme="minorHAnsi" w:hAnsiTheme="minorHAnsi" w:cstheme="minorHAnsi"/>
                      <w:lang w:val="es-MX"/>
                    </w:rPr>
                  </w:rPrChange>
                </w:rPr>
                <w:t>que,</w:t>
              </w:r>
              <w:r w:rsidR="00C25378" w:rsidRPr="00C25378">
                <w:rPr>
                  <w:rFonts w:asciiTheme="minorHAnsi" w:hAnsiTheme="minorHAnsi" w:cstheme="minorHAnsi"/>
                  <w:lang w:val="es-MX"/>
                  <w:rPrChange w:id="775" w:author="Shannon Sen Perdomo" w:date="2021-05-30T16:54:00Z">
                    <w:rPr>
                      <w:rFonts w:asciiTheme="minorHAnsi" w:hAnsiTheme="minorHAnsi" w:cstheme="minorHAnsi"/>
                      <w:b/>
                      <w:bCs/>
                      <w:lang w:val="es-MX"/>
                    </w:rPr>
                  </w:rPrChange>
                </w:rPr>
                <w:t xml:space="preserve"> durante el rendimiento universitario, el 50% se estresaba durante la realización de actividades universitarias por tener la incertidumbre de la respuesta, al igual que </w:t>
              </w:r>
              <w:r w:rsidR="002D40A0" w:rsidRPr="00C25378">
                <w:rPr>
                  <w:rFonts w:asciiTheme="minorHAnsi" w:hAnsiTheme="minorHAnsi" w:cstheme="minorHAnsi"/>
                  <w:lang w:val="es-MX"/>
                  <w:rPrChange w:id="776" w:author="Shannon Sen Perdomo" w:date="2021-05-30T16:54:00Z">
                    <w:rPr>
                      <w:rFonts w:asciiTheme="minorHAnsi" w:hAnsiTheme="minorHAnsi" w:cstheme="minorHAnsi"/>
                      <w:lang w:val="es-MX"/>
                    </w:rPr>
                  </w:rPrChange>
                </w:rPr>
                <w:t>sienten</w:t>
              </w:r>
              <w:r w:rsidR="00C25378" w:rsidRPr="00C25378">
                <w:rPr>
                  <w:rFonts w:asciiTheme="minorHAnsi" w:hAnsiTheme="minorHAnsi" w:cstheme="minorHAnsi"/>
                  <w:lang w:val="es-MX"/>
                  <w:rPrChange w:id="777" w:author="Shannon Sen Perdomo" w:date="2021-05-30T16:54:00Z">
                    <w:rPr>
                      <w:rFonts w:asciiTheme="minorHAnsi" w:hAnsiTheme="minorHAnsi" w:cstheme="minorHAnsi"/>
                      <w:b/>
                      <w:bCs/>
                      <w:lang w:val="es-MX"/>
                    </w:rPr>
                  </w:rPrChange>
                </w:rPr>
                <w:t xml:space="preserve"> tensión a pesar de sacar calificaciones altas. Nos percatamos que el 72% de los estudiantes se </w:t>
              </w:r>
              <w:r w:rsidR="002D40A0" w:rsidRPr="00C25378">
                <w:rPr>
                  <w:rFonts w:asciiTheme="minorHAnsi" w:hAnsiTheme="minorHAnsi" w:cstheme="minorHAnsi"/>
                  <w:lang w:val="es-MX"/>
                  <w:rPrChange w:id="778" w:author="Shannon Sen Perdomo" w:date="2021-05-30T16:54:00Z">
                    <w:rPr>
                      <w:rFonts w:asciiTheme="minorHAnsi" w:hAnsiTheme="minorHAnsi" w:cstheme="minorHAnsi"/>
                      <w:lang w:val="es-MX"/>
                    </w:rPr>
                  </w:rPrChange>
                </w:rPr>
                <w:t>sienten</w:t>
              </w:r>
              <w:r w:rsidR="00C25378" w:rsidRPr="00C25378">
                <w:rPr>
                  <w:rFonts w:asciiTheme="minorHAnsi" w:hAnsiTheme="minorHAnsi" w:cstheme="minorHAnsi"/>
                  <w:lang w:val="es-MX"/>
                  <w:rPrChange w:id="779" w:author="Shannon Sen Perdomo" w:date="2021-05-30T16:54:00Z">
                    <w:rPr>
                      <w:rFonts w:asciiTheme="minorHAnsi" w:hAnsiTheme="minorHAnsi" w:cstheme="minorHAnsi"/>
                      <w:b/>
                      <w:bCs/>
                      <w:lang w:val="es-MX"/>
                    </w:rPr>
                  </w:rPrChange>
                </w:rPr>
                <w:t xml:space="preserve"> preocupados por situaciones cotidianas que antes no les importaban y debido a esto </w:t>
              </w:r>
              <w:r w:rsidR="002D40A0" w:rsidRPr="00C25378">
                <w:rPr>
                  <w:rFonts w:asciiTheme="minorHAnsi" w:hAnsiTheme="minorHAnsi" w:cstheme="minorHAnsi"/>
                  <w:lang w:val="es-MX"/>
                  <w:rPrChange w:id="780" w:author="Shannon Sen Perdomo" w:date="2021-05-30T16:54:00Z">
                    <w:rPr>
                      <w:rFonts w:asciiTheme="minorHAnsi" w:hAnsiTheme="minorHAnsi" w:cstheme="minorHAnsi"/>
                      <w:lang w:val="es-MX"/>
                    </w:rPr>
                  </w:rPrChange>
                </w:rPr>
                <w:t>tienen</w:t>
              </w:r>
              <w:r w:rsidR="00C25378" w:rsidRPr="00C25378">
                <w:rPr>
                  <w:rFonts w:asciiTheme="minorHAnsi" w:hAnsiTheme="minorHAnsi" w:cstheme="minorHAnsi"/>
                  <w:lang w:val="es-MX"/>
                  <w:rPrChange w:id="781" w:author="Shannon Sen Perdomo" w:date="2021-05-30T16:54:00Z">
                    <w:rPr>
                      <w:rFonts w:asciiTheme="minorHAnsi" w:hAnsiTheme="minorHAnsi" w:cstheme="minorHAnsi"/>
                      <w:b/>
                      <w:bCs/>
                      <w:lang w:val="es-MX"/>
                    </w:rPr>
                  </w:rPrChange>
                </w:rPr>
                <w:t xml:space="preserve"> problemas para conciliar el sueño e incluso dificultades para concentrarse en las clases en </w:t>
              </w:r>
              <w:r w:rsidR="002D40A0" w:rsidRPr="00C25378">
                <w:rPr>
                  <w:rFonts w:asciiTheme="minorHAnsi" w:hAnsiTheme="minorHAnsi" w:cstheme="minorHAnsi"/>
                  <w:lang w:val="es-MX"/>
                  <w:rPrChange w:id="782" w:author="Shannon Sen Perdomo" w:date="2021-05-30T16:54:00Z">
                    <w:rPr>
                      <w:rFonts w:asciiTheme="minorHAnsi" w:hAnsiTheme="minorHAnsi" w:cstheme="minorHAnsi"/>
                      <w:lang w:val="es-MX"/>
                    </w:rPr>
                  </w:rPrChange>
                </w:rPr>
                <w:t>línea</w:t>
              </w:r>
              <w:r w:rsidR="00C25378" w:rsidRPr="00C25378">
                <w:rPr>
                  <w:rFonts w:asciiTheme="minorHAnsi" w:hAnsiTheme="minorHAnsi" w:cstheme="minorHAnsi"/>
                  <w:lang w:val="es-MX"/>
                  <w:rPrChange w:id="783" w:author="Shannon Sen Perdomo" w:date="2021-05-30T16:54:00Z">
                    <w:rPr>
                      <w:rFonts w:asciiTheme="minorHAnsi" w:hAnsiTheme="minorHAnsi" w:cstheme="minorHAnsi"/>
                      <w:b/>
                      <w:bCs/>
                      <w:lang w:val="es-MX"/>
                    </w:rPr>
                  </w:rPrChange>
                </w:rPr>
                <w:t>. Más del 80% se agotaba durante la ejecución de actividades universitarias. De igual forma Salto a la vista la irritabilidad de los estudiantes, dando que 60% de ellos se molestaba con la presencia de las personas mientras estaban concentrados y el 90% se molestaba por no saber la respuesta de un examen.</w:t>
              </w:r>
            </w:ins>
          </w:p>
          <w:p w14:paraId="32B262B1" w14:textId="3C5A0163" w:rsidR="00093943" w:rsidRPr="00093943" w:rsidRDefault="00C25378" w:rsidP="00A209E5">
            <w:pPr>
              <w:pStyle w:val="Prrafodelista"/>
              <w:rPr>
                <w:rFonts w:asciiTheme="minorHAnsi" w:hAnsiTheme="minorHAnsi" w:cstheme="minorHAnsi"/>
                <w:b/>
                <w:bCs/>
                <w:lang w:val="es-MX"/>
                <w:rPrChange w:id="784" w:author="Shannon Sen Perdomo" w:date="2021-05-30T14:26:00Z">
                  <w:rPr/>
                </w:rPrChange>
              </w:rPr>
              <w:pPrChange w:id="785" w:author="Shannon Sen Perdomo" w:date="2021-05-30T16:55:00Z">
                <w:pPr/>
              </w:pPrChange>
            </w:pPr>
            <w:ins w:id="786" w:author="Shannon Sen Perdomo" w:date="2021-05-30T16:54:00Z">
              <w:r w:rsidRPr="00C25378">
                <w:rPr>
                  <w:rFonts w:asciiTheme="minorHAnsi" w:hAnsiTheme="minorHAnsi" w:cstheme="minorHAnsi"/>
                  <w:lang w:val="es-MX"/>
                  <w:rPrChange w:id="787" w:author="Shannon Sen Perdomo" w:date="2021-05-30T16:54:00Z">
                    <w:rPr>
                      <w:rFonts w:asciiTheme="minorHAnsi" w:hAnsiTheme="minorHAnsi" w:cstheme="minorHAnsi"/>
                      <w:b/>
                      <w:bCs/>
                      <w:lang w:val="es-MX"/>
                    </w:rPr>
                  </w:rPrChange>
                </w:rPr>
                <w:t xml:space="preserve">Las preguntas </w:t>
              </w:r>
              <w:r w:rsidR="002D40A0" w:rsidRPr="00C25378">
                <w:rPr>
                  <w:rFonts w:asciiTheme="minorHAnsi" w:hAnsiTheme="minorHAnsi" w:cstheme="minorHAnsi"/>
                  <w:lang w:val="es-MX"/>
                  <w:rPrChange w:id="788" w:author="Shannon Sen Perdomo" w:date="2021-05-30T16:54:00Z">
                    <w:rPr>
                      <w:rFonts w:asciiTheme="minorHAnsi" w:hAnsiTheme="minorHAnsi" w:cstheme="minorHAnsi"/>
                      <w:lang w:val="es-MX"/>
                    </w:rPr>
                  </w:rPrChange>
                </w:rPr>
                <w:t>más</w:t>
              </w:r>
              <w:r w:rsidRPr="00C25378">
                <w:rPr>
                  <w:rFonts w:asciiTheme="minorHAnsi" w:hAnsiTheme="minorHAnsi" w:cstheme="minorHAnsi"/>
                  <w:lang w:val="es-MX"/>
                  <w:rPrChange w:id="789" w:author="Shannon Sen Perdomo" w:date="2021-05-30T16:54:00Z">
                    <w:rPr>
                      <w:rFonts w:asciiTheme="minorHAnsi" w:hAnsiTheme="minorHAnsi" w:cstheme="minorHAnsi"/>
                      <w:b/>
                      <w:bCs/>
                      <w:lang w:val="es-MX"/>
                    </w:rPr>
                  </w:rPrChange>
                </w:rPr>
                <w:t xml:space="preserve"> relacionadas con nuestra aplicación resulto en que más del 56% </w:t>
              </w:r>
              <w:r w:rsidR="002D40A0" w:rsidRPr="00C25378">
                <w:rPr>
                  <w:rFonts w:asciiTheme="minorHAnsi" w:hAnsiTheme="minorHAnsi" w:cstheme="minorHAnsi"/>
                  <w:lang w:val="es-MX"/>
                  <w:rPrChange w:id="790" w:author="Shannon Sen Perdomo" w:date="2021-05-30T16:54:00Z">
                    <w:rPr>
                      <w:rFonts w:asciiTheme="minorHAnsi" w:hAnsiTheme="minorHAnsi" w:cstheme="minorHAnsi"/>
                      <w:lang w:val="es-MX"/>
                    </w:rPr>
                  </w:rPrChange>
                </w:rPr>
                <w:t>había</w:t>
              </w:r>
              <w:r w:rsidRPr="00C25378">
                <w:rPr>
                  <w:rFonts w:asciiTheme="minorHAnsi" w:hAnsiTheme="minorHAnsi" w:cstheme="minorHAnsi"/>
                  <w:lang w:val="es-MX"/>
                  <w:rPrChange w:id="791" w:author="Shannon Sen Perdomo" w:date="2021-05-30T16:54:00Z">
                    <w:rPr>
                      <w:rFonts w:asciiTheme="minorHAnsi" w:hAnsiTheme="minorHAnsi" w:cstheme="minorHAnsi"/>
                      <w:b/>
                      <w:bCs/>
                      <w:lang w:val="es-MX"/>
                    </w:rPr>
                  </w:rPrChange>
                </w:rPr>
                <w:t xml:space="preserve"> utilizado alguna aplicación motivacional y la relacionamos con situaciones universitarias como el caso de las frases que los profesores de la facultad agregaban en los </w:t>
              </w:r>
              <w:r w:rsidR="002D40A0" w:rsidRPr="00C25378">
                <w:rPr>
                  <w:rFonts w:asciiTheme="minorHAnsi" w:hAnsiTheme="minorHAnsi" w:cstheme="minorHAnsi"/>
                  <w:lang w:val="es-MX"/>
                  <w:rPrChange w:id="792" w:author="Shannon Sen Perdomo" w:date="2021-05-30T16:54:00Z">
                    <w:rPr>
                      <w:rFonts w:asciiTheme="minorHAnsi" w:hAnsiTheme="minorHAnsi" w:cstheme="minorHAnsi"/>
                      <w:lang w:val="es-MX"/>
                    </w:rPr>
                  </w:rPrChange>
                </w:rPr>
                <w:t>exámenes</w:t>
              </w:r>
              <w:r w:rsidRPr="00C25378">
                <w:rPr>
                  <w:rFonts w:asciiTheme="minorHAnsi" w:hAnsiTheme="minorHAnsi" w:cstheme="minorHAnsi"/>
                  <w:lang w:val="es-MX"/>
                  <w:rPrChange w:id="793" w:author="Shannon Sen Perdomo" w:date="2021-05-30T16:54:00Z">
                    <w:rPr>
                      <w:rFonts w:asciiTheme="minorHAnsi" w:hAnsiTheme="minorHAnsi" w:cstheme="minorHAnsi"/>
                      <w:b/>
                      <w:bCs/>
                      <w:lang w:val="es-MX"/>
                    </w:rPr>
                  </w:rPrChange>
                </w:rPr>
                <w:t xml:space="preserve">, donde también los encuestados dieron el punto bueno. El 60% de ellos </w:t>
              </w:r>
              <w:r w:rsidR="002D40A0" w:rsidRPr="00C25378">
                <w:rPr>
                  <w:rFonts w:asciiTheme="minorHAnsi" w:hAnsiTheme="minorHAnsi" w:cstheme="minorHAnsi"/>
                  <w:lang w:val="es-MX"/>
                  <w:rPrChange w:id="794" w:author="Shannon Sen Perdomo" w:date="2021-05-30T16:54:00Z">
                    <w:rPr>
                      <w:rFonts w:asciiTheme="minorHAnsi" w:hAnsiTheme="minorHAnsi" w:cstheme="minorHAnsi"/>
                      <w:lang w:val="es-MX"/>
                    </w:rPr>
                  </w:rPrChange>
                </w:rPr>
                <w:t>quieren</w:t>
              </w:r>
              <w:r w:rsidRPr="00C25378">
                <w:rPr>
                  <w:rFonts w:asciiTheme="minorHAnsi" w:hAnsiTheme="minorHAnsi" w:cstheme="minorHAnsi"/>
                  <w:lang w:val="es-MX"/>
                  <w:rPrChange w:id="795" w:author="Shannon Sen Perdomo" w:date="2021-05-30T16:54:00Z">
                    <w:rPr>
                      <w:rFonts w:asciiTheme="minorHAnsi" w:hAnsiTheme="minorHAnsi" w:cstheme="minorHAnsi"/>
                      <w:b/>
                      <w:bCs/>
                      <w:lang w:val="es-MX"/>
                    </w:rPr>
                  </w:rPrChange>
                </w:rPr>
                <w:t xml:space="preserve"> ayudar a motivar a las personas a través de las frases. Dentro del diseño observamos que la </w:t>
              </w:r>
              <w:r w:rsidR="002D40A0" w:rsidRPr="00C25378">
                <w:rPr>
                  <w:rFonts w:asciiTheme="minorHAnsi" w:hAnsiTheme="minorHAnsi" w:cstheme="minorHAnsi"/>
                  <w:lang w:val="es-MX"/>
                  <w:rPrChange w:id="796" w:author="Shannon Sen Perdomo" w:date="2021-05-30T16:54:00Z">
                    <w:rPr>
                      <w:rFonts w:asciiTheme="minorHAnsi" w:hAnsiTheme="minorHAnsi" w:cstheme="minorHAnsi"/>
                      <w:lang w:val="es-MX"/>
                    </w:rPr>
                  </w:rPrChange>
                </w:rPr>
                <w:t>mayoría</w:t>
              </w:r>
              <w:r w:rsidRPr="00C25378">
                <w:rPr>
                  <w:rFonts w:asciiTheme="minorHAnsi" w:hAnsiTheme="minorHAnsi" w:cstheme="minorHAnsi"/>
                  <w:lang w:val="es-MX"/>
                  <w:rPrChange w:id="797" w:author="Shannon Sen Perdomo" w:date="2021-05-30T16:54:00Z">
                    <w:rPr>
                      <w:rFonts w:asciiTheme="minorHAnsi" w:hAnsiTheme="minorHAnsi" w:cstheme="minorHAnsi"/>
                      <w:b/>
                      <w:bCs/>
                      <w:lang w:val="es-MX"/>
                    </w:rPr>
                  </w:rPrChange>
                </w:rPr>
                <w:t xml:space="preserve"> se agobiaba con las frases que </w:t>
              </w:r>
            </w:ins>
            <w:ins w:id="798" w:author="Shannon Sen Perdomo" w:date="2021-05-30T16:55:00Z">
              <w:r w:rsidR="00A209E5" w:rsidRPr="00C25378">
                <w:rPr>
                  <w:rFonts w:asciiTheme="minorHAnsi" w:hAnsiTheme="minorHAnsi" w:cstheme="minorHAnsi"/>
                  <w:lang w:val="es-MX"/>
                  <w:rPrChange w:id="799" w:author="Shannon Sen Perdomo" w:date="2021-05-30T16:54:00Z">
                    <w:rPr>
                      <w:rFonts w:asciiTheme="minorHAnsi" w:hAnsiTheme="minorHAnsi" w:cstheme="minorHAnsi"/>
                      <w:lang w:val="es-MX"/>
                    </w:rPr>
                  </w:rPrChange>
                </w:rPr>
                <w:t>tienen</w:t>
              </w:r>
            </w:ins>
            <w:ins w:id="800" w:author="Shannon Sen Perdomo" w:date="2021-05-30T16:54:00Z">
              <w:r w:rsidRPr="00C25378">
                <w:rPr>
                  <w:rFonts w:asciiTheme="minorHAnsi" w:hAnsiTheme="minorHAnsi" w:cstheme="minorHAnsi"/>
                  <w:lang w:val="es-MX"/>
                  <w:rPrChange w:id="801" w:author="Shannon Sen Perdomo" w:date="2021-05-30T16:54:00Z">
                    <w:rPr>
                      <w:rFonts w:asciiTheme="minorHAnsi" w:hAnsiTheme="minorHAnsi" w:cstheme="minorHAnsi"/>
                      <w:b/>
                      <w:bCs/>
                      <w:lang w:val="es-MX"/>
                    </w:rPr>
                  </w:rPrChange>
                </w:rPr>
                <w:t xml:space="preserve"> entre 30-80 palabras e incluso cuando las palabras eran </w:t>
              </w:r>
            </w:ins>
            <w:ins w:id="802" w:author="Shannon Sen Perdomo" w:date="2021-05-30T16:55:00Z">
              <w:r w:rsidR="00A209E5" w:rsidRPr="00C25378">
                <w:rPr>
                  <w:rFonts w:asciiTheme="minorHAnsi" w:hAnsiTheme="minorHAnsi" w:cstheme="minorHAnsi"/>
                  <w:lang w:val="es-MX"/>
                  <w:rPrChange w:id="803" w:author="Shannon Sen Perdomo" w:date="2021-05-30T16:54:00Z">
                    <w:rPr>
                      <w:rFonts w:asciiTheme="minorHAnsi" w:hAnsiTheme="minorHAnsi" w:cstheme="minorHAnsi"/>
                      <w:lang w:val="es-MX"/>
                    </w:rPr>
                  </w:rPrChange>
                </w:rPr>
                <w:t>mínimas</w:t>
              </w:r>
            </w:ins>
            <w:ins w:id="804" w:author="Shannon Sen Perdomo" w:date="2021-05-30T16:54:00Z">
              <w:r w:rsidRPr="00C25378">
                <w:rPr>
                  <w:rFonts w:asciiTheme="minorHAnsi" w:hAnsiTheme="minorHAnsi" w:cstheme="minorHAnsi"/>
                  <w:lang w:val="es-MX"/>
                  <w:rPrChange w:id="805" w:author="Shannon Sen Perdomo" w:date="2021-05-30T16:54:00Z">
                    <w:rPr>
                      <w:rFonts w:asciiTheme="minorHAnsi" w:hAnsiTheme="minorHAnsi" w:cstheme="minorHAnsi"/>
                      <w:b/>
                      <w:bCs/>
                      <w:lang w:val="es-MX"/>
                    </w:rPr>
                  </w:rPrChange>
                </w:rPr>
                <w:t xml:space="preserve"> entre 2-5 palabras. Contribuyendo al diseño, los estudiantes destacaron dos funcionalidades, agregar reacciones dentro de las frases, tener una sección para frases top y solamente una persona odio tener extensa variedad de temas, por </w:t>
              </w:r>
            </w:ins>
            <w:ins w:id="806" w:author="Shannon Sen Perdomo" w:date="2021-05-30T16:55:00Z">
              <w:r w:rsidR="00A209E5" w:rsidRPr="00C25378">
                <w:rPr>
                  <w:rFonts w:asciiTheme="minorHAnsi" w:hAnsiTheme="minorHAnsi" w:cstheme="minorHAnsi"/>
                  <w:lang w:val="es-MX"/>
                  <w:rPrChange w:id="807" w:author="Shannon Sen Perdomo" w:date="2021-05-30T16:54:00Z">
                    <w:rPr>
                      <w:rFonts w:asciiTheme="minorHAnsi" w:hAnsiTheme="minorHAnsi" w:cstheme="minorHAnsi"/>
                      <w:lang w:val="es-MX"/>
                    </w:rPr>
                  </w:rPrChange>
                </w:rPr>
                <w:t>último,</w:t>
              </w:r>
            </w:ins>
            <w:ins w:id="808" w:author="Shannon Sen Perdomo" w:date="2021-05-30T16:54:00Z">
              <w:r w:rsidRPr="00C25378">
                <w:rPr>
                  <w:rFonts w:asciiTheme="minorHAnsi" w:hAnsiTheme="minorHAnsi" w:cstheme="minorHAnsi"/>
                  <w:lang w:val="es-MX"/>
                  <w:rPrChange w:id="809" w:author="Shannon Sen Perdomo" w:date="2021-05-30T16:54:00Z">
                    <w:rPr>
                      <w:rFonts w:asciiTheme="minorHAnsi" w:hAnsiTheme="minorHAnsi" w:cstheme="minorHAnsi"/>
                      <w:b/>
                      <w:bCs/>
                      <w:lang w:val="es-MX"/>
                    </w:rPr>
                  </w:rPrChange>
                </w:rPr>
                <w:t xml:space="preserve"> agregamos 5 paletas de colores en donde los estudiantes votaron sus favoritas y las tomamos muy en cuenta para interfaces establecidas.</w:t>
              </w:r>
            </w:ins>
          </w:p>
        </w:tc>
      </w:tr>
      <w:tr w:rsidR="002570B8" w:rsidRPr="0036250A" w14:paraId="6C0968E8" w14:textId="77777777" w:rsidTr="00760E14">
        <w:trPr>
          <w:trHeight w:val="1253"/>
        </w:trPr>
        <w:tc>
          <w:tcPr>
            <w:tcW w:w="1915" w:type="dxa"/>
          </w:tcPr>
          <w:p w14:paraId="6D6B1B5F" w14:textId="77777777" w:rsidR="002570B8" w:rsidRPr="00BD2850" w:rsidRDefault="002570B8" w:rsidP="001F529C">
            <w:pPr>
              <w:pStyle w:val="tableleft"/>
              <w:rPr>
                <w:rFonts w:asciiTheme="majorHAnsi" w:hAnsiTheme="majorHAnsi" w:cstheme="minorHAnsi"/>
                <w:lang w:val="es-MX"/>
                <w:rPrChange w:id="810" w:author="Shannon Sen Perdomo" w:date="2021-05-30T16:06:00Z">
                  <w:rPr>
                    <w:rFonts w:asciiTheme="minorHAnsi" w:hAnsiTheme="minorHAnsi" w:cstheme="minorHAnsi"/>
                    <w:lang w:val="es-MX"/>
                  </w:rPr>
                </w:rPrChange>
              </w:rPr>
            </w:pPr>
            <w:r w:rsidRPr="00BD2850">
              <w:rPr>
                <w:rFonts w:asciiTheme="majorHAnsi" w:hAnsiTheme="majorHAnsi" w:cstheme="minorHAnsi"/>
                <w:lang w:val="es-MX"/>
                <w:rPrChange w:id="811" w:author="Shannon Sen Perdomo" w:date="2021-05-30T16:06:00Z">
                  <w:rPr>
                    <w:rFonts w:asciiTheme="minorHAnsi" w:hAnsiTheme="minorHAnsi" w:cstheme="minorHAnsi"/>
                    <w:lang w:val="es-MX"/>
                  </w:rPr>
                </w:rPrChange>
              </w:rPr>
              <w:lastRenderedPageBreak/>
              <w:t>Plan de actividades</w:t>
            </w:r>
          </w:p>
        </w:tc>
        <w:tc>
          <w:tcPr>
            <w:tcW w:w="7661" w:type="dxa"/>
            <w:tcBorders>
              <w:top w:val="single" w:sz="8" w:space="0" w:color="auto"/>
              <w:bottom w:val="single" w:sz="8" w:space="0" w:color="auto"/>
            </w:tcBorders>
          </w:tcPr>
          <w:p w14:paraId="4105F6E3" w14:textId="77777777" w:rsidR="002570B8" w:rsidRPr="00BD2850" w:rsidRDefault="002570B8" w:rsidP="00530917">
            <w:pPr>
              <w:rPr>
                <w:rFonts w:asciiTheme="minorHAnsi" w:hAnsiTheme="minorHAnsi" w:cstheme="minorHAnsi"/>
                <w:i/>
                <w:sz w:val="24"/>
                <w:szCs w:val="24"/>
                <w:lang w:val="es-MX"/>
                <w:rPrChange w:id="812" w:author="Shannon Sen Perdomo" w:date="2021-05-30T16:05:00Z">
                  <w:rPr>
                    <w:rFonts w:asciiTheme="minorHAnsi" w:hAnsiTheme="minorHAnsi" w:cstheme="minorHAnsi"/>
                    <w:i/>
                    <w:lang w:val="es-MX"/>
                  </w:rPr>
                </w:rPrChange>
              </w:rPr>
            </w:pPr>
            <w:r w:rsidRPr="00BD2850">
              <w:rPr>
                <w:rFonts w:asciiTheme="minorHAnsi" w:hAnsiTheme="minorHAnsi" w:cstheme="minorHAnsi"/>
                <w:i/>
                <w:sz w:val="24"/>
                <w:szCs w:val="24"/>
                <w:lang w:val="es-MX"/>
                <w:rPrChange w:id="813" w:author="Shannon Sen Perdomo" w:date="2021-05-30T16:05:00Z">
                  <w:rPr>
                    <w:rFonts w:asciiTheme="minorHAnsi" w:hAnsiTheme="minorHAnsi" w:cstheme="minorHAnsi"/>
                    <w:i/>
                    <w:lang w:val="es-MX"/>
                  </w:rPr>
                </w:rPrChange>
              </w:rPr>
              <w:t>Anexo.</w:t>
            </w:r>
          </w:p>
          <w:p w14:paraId="1CDD2CB9" w14:textId="0693DBA1" w:rsidR="002570B8" w:rsidRPr="00BD2850" w:rsidRDefault="009A140E" w:rsidP="00530917">
            <w:pPr>
              <w:rPr>
                <w:rFonts w:asciiTheme="minorHAnsi" w:hAnsiTheme="minorHAnsi" w:cstheme="minorHAnsi"/>
                <w:b/>
                <w:bCs/>
                <w:sz w:val="24"/>
                <w:szCs w:val="24"/>
                <w:lang w:val="es-MX"/>
                <w:rPrChange w:id="814" w:author="Shannon Sen Perdomo" w:date="2021-05-30T16:05:00Z">
                  <w:rPr>
                    <w:rFonts w:asciiTheme="minorHAnsi" w:hAnsiTheme="minorHAnsi" w:cstheme="minorHAnsi"/>
                    <w:lang w:val="es-MX"/>
                  </w:rPr>
                </w:rPrChange>
              </w:rPr>
            </w:pPr>
            <w:ins w:id="815" w:author="Shannon Sen Perdomo" w:date="2021-05-30T14:39:00Z">
              <w:r w:rsidRPr="00BD2850">
                <w:rPr>
                  <w:rFonts w:asciiTheme="minorHAnsi" w:hAnsiTheme="minorHAnsi" w:cstheme="minorHAnsi"/>
                  <w:b/>
                  <w:bCs/>
                  <w:sz w:val="24"/>
                  <w:szCs w:val="24"/>
                  <w:lang w:val="es-MX"/>
                  <w:rPrChange w:id="816" w:author="Shannon Sen Perdomo" w:date="2021-05-30T16:05:00Z">
                    <w:rPr>
                      <w:rFonts w:asciiTheme="minorHAnsi" w:hAnsiTheme="minorHAnsi" w:cstheme="minorHAnsi"/>
                      <w:b/>
                      <w:bCs/>
                      <w:lang w:val="es-MX"/>
                    </w:rPr>
                  </w:rPrChange>
                </w:rPr>
                <w:t xml:space="preserve">Anexado en el Excel llamado: </w:t>
              </w:r>
            </w:ins>
            <w:del w:id="817" w:author="Shannon Sen Perdomo" w:date="2021-05-30T14:38:00Z">
              <w:r w:rsidR="002570B8" w:rsidRPr="00BD2850" w:rsidDel="009A140E">
                <w:rPr>
                  <w:rFonts w:asciiTheme="minorHAnsi" w:hAnsiTheme="minorHAnsi" w:cstheme="minorHAnsi"/>
                  <w:b/>
                  <w:bCs/>
                  <w:sz w:val="24"/>
                  <w:szCs w:val="24"/>
                  <w:lang w:val="es-MX"/>
                  <w:rPrChange w:id="818" w:author="Shannon Sen Perdomo" w:date="2021-05-30T16:05:00Z">
                    <w:rPr>
                      <w:rFonts w:asciiTheme="minorHAnsi" w:hAnsiTheme="minorHAnsi" w:cstheme="minorHAnsi"/>
                      <w:color w:val="8064A2" w:themeColor="accent4"/>
                      <w:lang w:val="es-MX"/>
                    </w:rPr>
                  </w:rPrChange>
                </w:rPr>
                <w:delText>[</w:delText>
              </w:r>
              <w:r w:rsidR="000856A8" w:rsidRPr="00BD2850" w:rsidDel="009A140E">
                <w:rPr>
                  <w:rFonts w:asciiTheme="minorHAnsi" w:hAnsiTheme="minorHAnsi" w:cstheme="minorHAnsi"/>
                  <w:b/>
                  <w:bCs/>
                  <w:sz w:val="24"/>
                  <w:szCs w:val="24"/>
                  <w:lang w:val="es-MX"/>
                  <w:rPrChange w:id="819" w:author="Shannon Sen Perdomo" w:date="2021-05-30T16:05:00Z">
                    <w:rPr>
                      <w:rFonts w:asciiTheme="minorHAnsi" w:hAnsiTheme="minorHAnsi" w:cstheme="minorHAnsi"/>
                      <w:color w:val="8064A2" w:themeColor="accent4"/>
                      <w:lang w:val="es-MX"/>
                    </w:rPr>
                  </w:rPrChange>
                </w:rPr>
                <w:delText>Incluir el calendario de actividades en un documento anexo.</w:delText>
              </w:r>
              <w:r w:rsidR="002570B8" w:rsidRPr="00BD2850" w:rsidDel="009A140E">
                <w:rPr>
                  <w:rFonts w:asciiTheme="minorHAnsi" w:hAnsiTheme="minorHAnsi" w:cstheme="minorHAnsi"/>
                  <w:b/>
                  <w:bCs/>
                  <w:sz w:val="24"/>
                  <w:szCs w:val="24"/>
                  <w:lang w:val="es-MX"/>
                  <w:rPrChange w:id="820" w:author="Shannon Sen Perdomo" w:date="2021-05-30T16:05:00Z">
                    <w:rPr>
                      <w:rFonts w:asciiTheme="minorHAnsi" w:hAnsiTheme="minorHAnsi" w:cstheme="minorHAnsi"/>
                      <w:color w:val="8064A2" w:themeColor="accent4"/>
                      <w:lang w:val="es-MX"/>
                    </w:rPr>
                  </w:rPrChange>
                </w:rPr>
                <w:delText>]</w:delText>
              </w:r>
            </w:del>
            <w:ins w:id="821" w:author="Shannon Sen Perdomo" w:date="2021-05-30T14:38:00Z">
              <w:r w:rsidRPr="00BD2850">
                <w:rPr>
                  <w:rFonts w:asciiTheme="minorHAnsi" w:hAnsiTheme="minorHAnsi" w:cstheme="minorHAnsi"/>
                  <w:b/>
                  <w:bCs/>
                  <w:sz w:val="24"/>
                  <w:szCs w:val="24"/>
                  <w:lang w:val="es-MX"/>
                  <w:rPrChange w:id="822" w:author="Shannon Sen Perdomo" w:date="2021-05-30T16:05:00Z">
                    <w:rPr>
                      <w:rFonts w:asciiTheme="minorHAnsi" w:hAnsiTheme="minorHAnsi" w:cstheme="minorHAnsi"/>
                      <w:color w:val="8064A2" w:themeColor="accent4"/>
                      <w:lang w:val="es-MX"/>
                    </w:rPr>
                  </w:rPrChange>
                </w:rPr>
                <w:t>Cale</w:t>
              </w:r>
            </w:ins>
            <w:ins w:id="823" w:author="Shannon Sen Perdomo" w:date="2021-05-30T14:39:00Z">
              <w:r w:rsidRPr="00BD2850">
                <w:rPr>
                  <w:rFonts w:asciiTheme="minorHAnsi" w:hAnsiTheme="minorHAnsi" w:cstheme="minorHAnsi"/>
                  <w:b/>
                  <w:bCs/>
                  <w:sz w:val="24"/>
                  <w:szCs w:val="24"/>
                  <w:lang w:val="es-MX"/>
                  <w:rPrChange w:id="824" w:author="Shannon Sen Perdomo" w:date="2021-05-30T16:05:00Z">
                    <w:rPr>
                      <w:rFonts w:asciiTheme="minorHAnsi" w:hAnsiTheme="minorHAnsi" w:cstheme="minorHAnsi"/>
                      <w:color w:val="8064A2" w:themeColor="accent4"/>
                      <w:lang w:val="es-MX"/>
                    </w:rPr>
                  </w:rPrChange>
                </w:rPr>
                <w:t xml:space="preserve">ndario </w:t>
              </w:r>
              <w:r w:rsidRPr="00BD2850">
                <w:rPr>
                  <w:rFonts w:asciiTheme="minorHAnsi" w:hAnsiTheme="minorHAnsi" w:cstheme="minorHAnsi"/>
                  <w:b/>
                  <w:bCs/>
                  <w:sz w:val="24"/>
                  <w:szCs w:val="24"/>
                  <w:lang w:val="es-MX"/>
                  <w:rPrChange w:id="825" w:author="Shannon Sen Perdomo" w:date="2021-05-30T16:05:00Z">
                    <w:rPr>
                      <w:rFonts w:asciiTheme="minorHAnsi" w:hAnsiTheme="minorHAnsi" w:cstheme="minorHAnsi"/>
                      <w:b/>
                      <w:bCs/>
                      <w:lang w:val="es-MX"/>
                    </w:rPr>
                  </w:rPrChange>
                </w:rPr>
                <w:t>de actividades</w:t>
              </w:r>
            </w:ins>
            <w:ins w:id="826" w:author="Shannon Sen Perdomo" w:date="2021-05-30T16:00:00Z">
              <w:r w:rsidR="00F7430A" w:rsidRPr="00BD2850">
                <w:rPr>
                  <w:rFonts w:asciiTheme="minorHAnsi" w:hAnsiTheme="minorHAnsi" w:cstheme="minorHAnsi"/>
                  <w:b/>
                  <w:bCs/>
                  <w:sz w:val="24"/>
                  <w:szCs w:val="24"/>
                  <w:lang w:val="es-MX"/>
                  <w:rPrChange w:id="827" w:author="Shannon Sen Perdomo" w:date="2021-05-30T16:05:00Z">
                    <w:rPr>
                      <w:rFonts w:asciiTheme="minorHAnsi" w:hAnsiTheme="minorHAnsi" w:cstheme="minorHAnsi"/>
                      <w:b/>
                      <w:bCs/>
                      <w:lang w:val="es-MX"/>
                    </w:rPr>
                  </w:rPrChange>
                </w:rPr>
                <w:t xml:space="preserve"> y diagrama de </w:t>
              </w:r>
              <w:r w:rsidR="0010041D" w:rsidRPr="00BD2850">
                <w:rPr>
                  <w:rFonts w:asciiTheme="minorHAnsi" w:hAnsiTheme="minorHAnsi" w:cstheme="minorHAnsi"/>
                  <w:b/>
                  <w:bCs/>
                  <w:sz w:val="24"/>
                  <w:szCs w:val="24"/>
                  <w:lang w:val="es-MX"/>
                  <w:rPrChange w:id="828" w:author="Shannon Sen Perdomo" w:date="2021-05-30T16:05:00Z">
                    <w:rPr>
                      <w:rFonts w:asciiTheme="minorHAnsi" w:hAnsiTheme="minorHAnsi" w:cstheme="minorHAnsi"/>
                      <w:b/>
                      <w:bCs/>
                      <w:lang w:val="es-MX"/>
                    </w:rPr>
                  </w:rPrChange>
                </w:rPr>
                <w:t>G</w:t>
              </w:r>
              <w:r w:rsidR="00F7430A" w:rsidRPr="00BD2850">
                <w:rPr>
                  <w:rFonts w:asciiTheme="minorHAnsi" w:hAnsiTheme="minorHAnsi" w:cstheme="minorHAnsi"/>
                  <w:b/>
                  <w:bCs/>
                  <w:sz w:val="24"/>
                  <w:szCs w:val="24"/>
                  <w:lang w:val="es-MX"/>
                  <w:rPrChange w:id="829" w:author="Shannon Sen Perdomo" w:date="2021-05-30T16:05:00Z">
                    <w:rPr>
                      <w:rFonts w:asciiTheme="minorHAnsi" w:hAnsiTheme="minorHAnsi" w:cstheme="minorHAnsi"/>
                      <w:b/>
                      <w:bCs/>
                      <w:lang w:val="es-MX"/>
                    </w:rPr>
                  </w:rPrChange>
                </w:rPr>
                <w:t>antt</w:t>
              </w:r>
            </w:ins>
            <w:ins w:id="830" w:author="Shannon Sen Perdomo" w:date="2021-05-30T14:39:00Z">
              <w:r w:rsidRPr="00BD2850">
                <w:rPr>
                  <w:rFonts w:asciiTheme="minorHAnsi" w:hAnsiTheme="minorHAnsi" w:cstheme="minorHAnsi"/>
                  <w:b/>
                  <w:bCs/>
                  <w:sz w:val="24"/>
                  <w:szCs w:val="24"/>
                  <w:lang w:val="es-MX"/>
                  <w:rPrChange w:id="831" w:author="Shannon Sen Perdomo" w:date="2021-05-30T16:05:00Z">
                    <w:rPr>
                      <w:rFonts w:asciiTheme="minorHAnsi" w:hAnsiTheme="minorHAnsi" w:cstheme="minorHAnsi"/>
                      <w:b/>
                      <w:bCs/>
                      <w:lang w:val="es-MX"/>
                    </w:rPr>
                  </w:rPrChange>
                </w:rPr>
                <w:t>.</w:t>
              </w:r>
            </w:ins>
          </w:p>
        </w:tc>
      </w:tr>
    </w:tbl>
    <w:p w14:paraId="72A25F60" w14:textId="77777777" w:rsidR="00D71130" w:rsidRDefault="00D71130">
      <w:pPr>
        <w:pStyle w:val="Ttulo1"/>
        <w:rPr>
          <w:ins w:id="832" w:author="Shannon Sen Perdomo" w:date="2021-05-30T17:02:00Z"/>
          <w:lang w:val="es-MX"/>
        </w:rPr>
      </w:pPr>
      <w:bookmarkStart w:id="833" w:name="_Toc290629432"/>
    </w:p>
    <w:p w14:paraId="438BAAAC" w14:textId="77777777" w:rsidR="00D71130" w:rsidRDefault="00D71130">
      <w:pPr>
        <w:spacing w:before="0" w:after="200" w:line="276" w:lineRule="auto"/>
        <w:rPr>
          <w:ins w:id="834" w:author="Shannon Sen Perdomo" w:date="2021-05-30T17:02:00Z"/>
          <w:rFonts w:ascii="Arial" w:hAnsi="Arial"/>
          <w:b/>
          <w:kern w:val="28"/>
          <w:sz w:val="28"/>
          <w:lang w:val="es-MX"/>
        </w:rPr>
      </w:pPr>
      <w:ins w:id="835" w:author="Shannon Sen Perdomo" w:date="2021-05-30T17:02:00Z">
        <w:r>
          <w:rPr>
            <w:lang w:val="es-MX"/>
          </w:rPr>
          <w:br w:type="page"/>
        </w:r>
      </w:ins>
    </w:p>
    <w:p w14:paraId="400A72DC" w14:textId="5A31CCD3" w:rsidR="00C82D0E" w:rsidRPr="005872EC" w:rsidDel="00BD2850" w:rsidRDefault="00187E0D" w:rsidP="00187E0D">
      <w:pPr>
        <w:pStyle w:val="Ttulo1"/>
        <w:rPr>
          <w:del w:id="836" w:author="Shannon Sen Perdomo" w:date="2021-05-30T16:06:00Z"/>
          <w:lang w:val="es-MX"/>
        </w:rPr>
      </w:pPr>
      <w:r w:rsidRPr="005872EC">
        <w:rPr>
          <w:lang w:val="es-MX"/>
        </w:rPr>
        <w:lastRenderedPageBreak/>
        <w:t>Conclusiones</w:t>
      </w:r>
      <w:bookmarkEnd w:id="833"/>
    </w:p>
    <w:p w14:paraId="2F462671" w14:textId="2CE0B706" w:rsidR="009A140E" w:rsidRDefault="009D482F">
      <w:pPr>
        <w:pStyle w:val="Ttulo1"/>
        <w:rPr>
          <w:ins w:id="837" w:author="Shannon Sen Perdomo" w:date="2021-05-30T14:41:00Z"/>
          <w:lang w:val="es-MX"/>
        </w:rPr>
        <w:pPrChange w:id="838" w:author="Shannon Sen Perdomo" w:date="2021-05-30T16:06:00Z">
          <w:pPr>
            <w:jc w:val="both"/>
          </w:pPr>
        </w:pPrChange>
      </w:pPr>
      <w:del w:id="839" w:author="Shannon Sen Perdomo" w:date="2021-05-30T15:56:00Z">
        <w:r w:rsidRPr="005872EC" w:rsidDel="00011850">
          <w:rPr>
            <w:lang w:val="es-MX"/>
          </w:rPr>
          <w:delText>[Conclusiones acerca del pro</w:delText>
        </w:r>
        <w:r w:rsidR="00D43AC4" w:rsidRPr="005872EC" w:rsidDel="00011850">
          <w:rPr>
            <w:lang w:val="es-MX"/>
          </w:rPr>
          <w:delText>yecto, recursos, tiempo, costos y cuestiones abiertas.</w:delText>
        </w:r>
        <w:r w:rsidRPr="005872EC" w:rsidDel="00011850">
          <w:rPr>
            <w:lang w:val="es-MX"/>
          </w:rPr>
          <w:delText>]</w:delText>
        </w:r>
      </w:del>
    </w:p>
    <w:p w14:paraId="20DB8823" w14:textId="7551BE38" w:rsidR="009A140E" w:rsidRPr="00BD2850" w:rsidRDefault="009E66CE">
      <w:pPr>
        <w:jc w:val="both"/>
        <w:rPr>
          <w:rFonts w:asciiTheme="minorHAnsi" w:hAnsiTheme="minorHAnsi" w:cstheme="minorHAnsi"/>
          <w:color w:val="8064A2" w:themeColor="accent4"/>
          <w:sz w:val="24"/>
          <w:szCs w:val="24"/>
          <w:lang w:val="es-MX"/>
          <w:rPrChange w:id="840" w:author="Shannon Sen Perdomo" w:date="2021-05-30T16:06:00Z">
            <w:rPr>
              <w:rFonts w:asciiTheme="minorHAnsi" w:hAnsiTheme="minorHAnsi" w:cstheme="minorHAnsi"/>
              <w:color w:val="8064A2" w:themeColor="accent4"/>
              <w:lang w:val="es-MX"/>
            </w:rPr>
          </w:rPrChange>
        </w:rPr>
      </w:pPr>
      <w:ins w:id="841" w:author="Shannon Sen Perdomo" w:date="2021-05-30T14:54:00Z">
        <w:r w:rsidRPr="00BD2850">
          <w:rPr>
            <w:rFonts w:asciiTheme="minorHAnsi" w:hAnsiTheme="minorHAnsi" w:cstheme="minorHAnsi"/>
            <w:sz w:val="24"/>
            <w:szCs w:val="24"/>
            <w:lang w:val="es-MX"/>
            <w:rPrChange w:id="842" w:author="Shannon Sen Perdomo" w:date="2021-05-30T16:06:00Z">
              <w:rPr>
                <w:rFonts w:asciiTheme="minorHAnsi" w:hAnsiTheme="minorHAnsi" w:cstheme="minorHAnsi"/>
                <w:lang w:val="es-MX"/>
              </w:rPr>
            </w:rPrChange>
          </w:rPr>
          <w:t>Este proyecto busca so</w:t>
        </w:r>
      </w:ins>
      <w:ins w:id="843" w:author="Shannon Sen Perdomo" w:date="2021-05-30T14:55:00Z">
        <w:r w:rsidRPr="00BD2850">
          <w:rPr>
            <w:rFonts w:asciiTheme="minorHAnsi" w:hAnsiTheme="minorHAnsi" w:cstheme="minorHAnsi"/>
            <w:sz w:val="24"/>
            <w:szCs w:val="24"/>
            <w:lang w:val="es-MX"/>
            <w:rPrChange w:id="844" w:author="Shannon Sen Perdomo" w:date="2021-05-30T16:06:00Z">
              <w:rPr>
                <w:rFonts w:asciiTheme="minorHAnsi" w:hAnsiTheme="minorHAnsi" w:cstheme="minorHAnsi"/>
                <w:lang w:val="es-MX"/>
              </w:rPr>
            </w:rPrChange>
          </w:rPr>
          <w:t>lucionar las consecuencias</w:t>
        </w:r>
      </w:ins>
      <w:ins w:id="845" w:author="Shannon Sen Perdomo" w:date="2021-05-30T14:56:00Z">
        <w:r w:rsidRPr="00BD2850">
          <w:rPr>
            <w:rFonts w:asciiTheme="minorHAnsi" w:hAnsiTheme="minorHAnsi" w:cstheme="minorHAnsi"/>
            <w:sz w:val="24"/>
            <w:szCs w:val="24"/>
            <w:lang w:val="es-MX"/>
            <w:rPrChange w:id="846" w:author="Shannon Sen Perdomo" w:date="2021-05-30T16:06:00Z">
              <w:rPr>
                <w:rFonts w:asciiTheme="minorHAnsi" w:hAnsiTheme="minorHAnsi" w:cstheme="minorHAnsi"/>
                <w:lang w:val="es-MX"/>
              </w:rPr>
            </w:rPrChange>
          </w:rPr>
          <w:t xml:space="preserve"> principales del</w:t>
        </w:r>
      </w:ins>
      <w:ins w:id="847" w:author="Shannon Sen Perdomo" w:date="2021-05-30T14:55:00Z">
        <w:r w:rsidRPr="00BD2850">
          <w:rPr>
            <w:rFonts w:asciiTheme="minorHAnsi" w:hAnsiTheme="minorHAnsi" w:cstheme="minorHAnsi"/>
            <w:sz w:val="24"/>
            <w:szCs w:val="24"/>
            <w:lang w:val="es-MX"/>
            <w:rPrChange w:id="848" w:author="Shannon Sen Perdomo" w:date="2021-05-30T16:06:00Z">
              <w:rPr>
                <w:rFonts w:asciiTheme="minorHAnsi" w:hAnsiTheme="minorHAnsi" w:cstheme="minorHAnsi"/>
                <w:lang w:val="es-MX"/>
              </w:rPr>
            </w:rPrChange>
          </w:rPr>
          <w:t xml:space="preserve"> aislamiento,</w:t>
        </w:r>
      </w:ins>
      <w:ins w:id="849" w:author="Shannon Sen Perdomo" w:date="2021-05-30T14:56:00Z">
        <w:r w:rsidRPr="00BD2850">
          <w:rPr>
            <w:rFonts w:asciiTheme="minorHAnsi" w:hAnsiTheme="minorHAnsi" w:cstheme="minorHAnsi"/>
            <w:sz w:val="24"/>
            <w:szCs w:val="24"/>
            <w:lang w:val="es-MX"/>
            <w:rPrChange w:id="850" w:author="Shannon Sen Perdomo" w:date="2021-05-30T16:06:00Z">
              <w:rPr>
                <w:rFonts w:asciiTheme="minorHAnsi" w:hAnsiTheme="minorHAnsi" w:cstheme="minorHAnsi"/>
                <w:lang w:val="es-MX"/>
              </w:rPr>
            </w:rPrChange>
          </w:rPr>
          <w:t xml:space="preserve"> problemas intrafamiliares y problemas en el ámbito universitario ocasionadas por </w:t>
        </w:r>
      </w:ins>
      <w:ins w:id="851" w:author="Shannon Sen Perdomo" w:date="2021-05-30T14:57:00Z">
        <w:r w:rsidRPr="00BD2850">
          <w:rPr>
            <w:rFonts w:asciiTheme="minorHAnsi" w:hAnsiTheme="minorHAnsi" w:cstheme="minorHAnsi"/>
            <w:sz w:val="24"/>
            <w:szCs w:val="24"/>
            <w:lang w:val="es-MX"/>
            <w:rPrChange w:id="852" w:author="Shannon Sen Perdomo" w:date="2021-05-30T16:06:00Z">
              <w:rPr>
                <w:rFonts w:asciiTheme="minorHAnsi" w:hAnsiTheme="minorHAnsi" w:cstheme="minorHAnsi"/>
                <w:lang w:val="es-MX"/>
              </w:rPr>
            </w:rPrChange>
          </w:rPr>
          <w:t>la epidemia actual por medio de una aplicación de soporte emocional solo para alumnos</w:t>
        </w:r>
      </w:ins>
      <w:ins w:id="853" w:author="Shannon Sen Perdomo" w:date="2021-05-30T14:58:00Z">
        <w:r w:rsidRPr="00BD2850">
          <w:rPr>
            <w:rFonts w:asciiTheme="minorHAnsi" w:hAnsiTheme="minorHAnsi" w:cstheme="minorHAnsi"/>
            <w:sz w:val="24"/>
            <w:szCs w:val="24"/>
            <w:lang w:val="es-MX"/>
            <w:rPrChange w:id="854" w:author="Shannon Sen Perdomo" w:date="2021-05-30T16:06:00Z">
              <w:rPr>
                <w:rFonts w:asciiTheme="minorHAnsi" w:hAnsiTheme="minorHAnsi" w:cstheme="minorHAnsi"/>
                <w:lang w:val="es-MX"/>
              </w:rPr>
            </w:rPrChange>
          </w:rPr>
          <w:t xml:space="preserve"> </w:t>
        </w:r>
      </w:ins>
      <w:ins w:id="855" w:author="Shannon Sen Perdomo" w:date="2021-05-30T14:57:00Z">
        <w:r w:rsidRPr="00BD2850">
          <w:rPr>
            <w:rFonts w:asciiTheme="minorHAnsi" w:hAnsiTheme="minorHAnsi" w:cstheme="minorHAnsi"/>
            <w:sz w:val="24"/>
            <w:szCs w:val="24"/>
            <w:lang w:val="es-MX"/>
            <w:rPrChange w:id="856" w:author="Shannon Sen Perdomo" w:date="2021-05-30T16:06:00Z">
              <w:rPr>
                <w:rFonts w:asciiTheme="minorHAnsi" w:hAnsiTheme="minorHAnsi" w:cstheme="minorHAnsi"/>
                <w:lang w:val="es-MX"/>
              </w:rPr>
            </w:rPrChange>
          </w:rPr>
          <w:t xml:space="preserve">de la Facultad de Matemáticas </w:t>
        </w:r>
      </w:ins>
      <w:ins w:id="857" w:author="Shannon Sen Perdomo" w:date="2021-05-30T14:58:00Z">
        <w:r w:rsidRPr="00BD2850">
          <w:rPr>
            <w:rFonts w:asciiTheme="minorHAnsi" w:hAnsiTheme="minorHAnsi" w:cstheme="minorHAnsi"/>
            <w:sz w:val="24"/>
            <w:szCs w:val="24"/>
            <w:lang w:val="es-MX"/>
            <w:rPrChange w:id="858" w:author="Shannon Sen Perdomo" w:date="2021-05-30T16:06:00Z">
              <w:rPr>
                <w:rFonts w:asciiTheme="minorHAnsi" w:hAnsiTheme="minorHAnsi" w:cstheme="minorHAnsi"/>
                <w:lang w:val="es-MX"/>
              </w:rPr>
            </w:rPrChange>
          </w:rPr>
          <w:t>de la Universidad Autónoma de Yucatán, este soporte será dado gracias a</w:t>
        </w:r>
      </w:ins>
      <w:ins w:id="859" w:author="Shannon Sen Perdomo" w:date="2021-05-30T14:59:00Z">
        <w:r w:rsidRPr="00BD2850">
          <w:rPr>
            <w:rFonts w:asciiTheme="minorHAnsi" w:hAnsiTheme="minorHAnsi" w:cstheme="minorHAnsi"/>
            <w:sz w:val="24"/>
            <w:szCs w:val="24"/>
            <w:lang w:val="es-MX"/>
            <w:rPrChange w:id="860" w:author="Shannon Sen Perdomo" w:date="2021-05-30T16:06:00Z">
              <w:rPr>
                <w:rFonts w:asciiTheme="minorHAnsi" w:hAnsiTheme="minorHAnsi" w:cstheme="minorHAnsi"/>
                <w:lang w:val="es-MX"/>
              </w:rPr>
            </w:rPrChange>
          </w:rPr>
          <w:t xml:space="preserve"> las frases emotivas que serán construidas por los alumnos</w:t>
        </w:r>
      </w:ins>
      <w:ins w:id="861" w:author="Shannon Sen Perdomo" w:date="2021-05-30T15:52:00Z">
        <w:r w:rsidR="006632E9" w:rsidRPr="00BD2850">
          <w:rPr>
            <w:rFonts w:asciiTheme="minorHAnsi" w:hAnsiTheme="minorHAnsi" w:cstheme="minorHAnsi"/>
            <w:sz w:val="24"/>
            <w:szCs w:val="24"/>
            <w:lang w:val="es-MX"/>
            <w:rPrChange w:id="862" w:author="Shannon Sen Perdomo" w:date="2021-05-30T16:06:00Z">
              <w:rPr>
                <w:rFonts w:asciiTheme="minorHAnsi" w:hAnsiTheme="minorHAnsi" w:cstheme="minorHAnsi"/>
                <w:lang w:val="es-MX"/>
              </w:rPr>
            </w:rPrChange>
          </w:rPr>
          <w:t xml:space="preserve"> y administradores </w:t>
        </w:r>
      </w:ins>
      <w:ins w:id="863" w:author="Shannon Sen Perdomo" w:date="2021-05-30T14:59:00Z">
        <w:r w:rsidRPr="00BD2850">
          <w:rPr>
            <w:rFonts w:asciiTheme="minorHAnsi" w:hAnsiTheme="minorHAnsi" w:cstheme="minorHAnsi"/>
            <w:sz w:val="24"/>
            <w:szCs w:val="24"/>
            <w:lang w:val="es-MX"/>
            <w:rPrChange w:id="864" w:author="Shannon Sen Perdomo" w:date="2021-05-30T16:06:00Z">
              <w:rPr>
                <w:rFonts w:asciiTheme="minorHAnsi" w:hAnsiTheme="minorHAnsi" w:cstheme="minorHAnsi"/>
                <w:lang w:val="es-MX"/>
              </w:rPr>
            </w:rPrChange>
          </w:rPr>
          <w:t>de la facultad</w:t>
        </w:r>
      </w:ins>
      <w:ins w:id="865" w:author="Shannon Sen Perdomo" w:date="2021-05-30T15:00:00Z">
        <w:r w:rsidR="00525782" w:rsidRPr="00BD2850">
          <w:rPr>
            <w:rFonts w:asciiTheme="minorHAnsi" w:hAnsiTheme="minorHAnsi" w:cstheme="minorHAnsi"/>
            <w:sz w:val="24"/>
            <w:szCs w:val="24"/>
            <w:lang w:val="es-MX"/>
            <w:rPrChange w:id="866" w:author="Shannon Sen Perdomo" w:date="2021-05-30T16:06:00Z">
              <w:rPr>
                <w:rFonts w:asciiTheme="minorHAnsi" w:hAnsiTheme="minorHAnsi" w:cstheme="minorHAnsi"/>
                <w:lang w:val="es-MX"/>
              </w:rPr>
            </w:rPrChange>
          </w:rPr>
          <w:t xml:space="preserve">. En los beneficios esperamos una mejor salud </w:t>
        </w:r>
      </w:ins>
      <w:ins w:id="867" w:author="Shannon Sen Perdomo" w:date="2021-05-30T15:04:00Z">
        <w:r w:rsidR="00525782" w:rsidRPr="00BD2850">
          <w:rPr>
            <w:rFonts w:asciiTheme="minorHAnsi" w:hAnsiTheme="minorHAnsi" w:cstheme="minorHAnsi"/>
            <w:sz w:val="24"/>
            <w:szCs w:val="24"/>
            <w:lang w:val="es-MX"/>
            <w:rPrChange w:id="868" w:author="Shannon Sen Perdomo" w:date="2021-05-30T16:06:00Z">
              <w:rPr>
                <w:rFonts w:asciiTheme="minorHAnsi" w:hAnsiTheme="minorHAnsi" w:cstheme="minorHAnsi"/>
                <w:lang w:val="es-MX"/>
              </w:rPr>
            </w:rPrChange>
          </w:rPr>
          <w:t>emocional</w:t>
        </w:r>
      </w:ins>
      <w:ins w:id="869" w:author="Shannon Sen Perdomo" w:date="2021-05-30T15:00:00Z">
        <w:r w:rsidR="00525782" w:rsidRPr="00BD2850">
          <w:rPr>
            <w:rFonts w:asciiTheme="minorHAnsi" w:hAnsiTheme="minorHAnsi" w:cstheme="minorHAnsi"/>
            <w:sz w:val="24"/>
            <w:szCs w:val="24"/>
            <w:lang w:val="es-MX"/>
            <w:rPrChange w:id="870" w:author="Shannon Sen Perdomo" w:date="2021-05-30T16:06:00Z">
              <w:rPr>
                <w:rFonts w:asciiTheme="minorHAnsi" w:hAnsiTheme="minorHAnsi" w:cstheme="minorHAnsi"/>
                <w:lang w:val="es-MX"/>
              </w:rPr>
            </w:rPrChange>
          </w:rPr>
          <w:t xml:space="preserve"> por parte de nuestros compañeros que </w:t>
        </w:r>
      </w:ins>
      <w:ins w:id="871" w:author="Shannon Sen Perdomo" w:date="2021-05-30T15:01:00Z">
        <w:r w:rsidR="00525782" w:rsidRPr="00BD2850">
          <w:rPr>
            <w:rFonts w:asciiTheme="minorHAnsi" w:hAnsiTheme="minorHAnsi" w:cstheme="minorHAnsi"/>
            <w:sz w:val="24"/>
            <w:szCs w:val="24"/>
            <w:lang w:val="es-MX"/>
            <w:rPrChange w:id="872" w:author="Shannon Sen Perdomo" w:date="2021-05-30T16:06:00Z">
              <w:rPr>
                <w:rFonts w:asciiTheme="minorHAnsi" w:hAnsiTheme="minorHAnsi" w:cstheme="minorHAnsi"/>
                <w:lang w:val="es-MX"/>
              </w:rPr>
            </w:rPrChange>
          </w:rPr>
          <w:t xml:space="preserve">ira mejorando a lo largo del tiempo gracias a la colaboración del CAE, los cuales </w:t>
        </w:r>
      </w:ins>
      <w:ins w:id="873" w:author="Shannon Sen Perdomo" w:date="2021-05-30T15:02:00Z">
        <w:r w:rsidR="00525782" w:rsidRPr="00BD2850">
          <w:rPr>
            <w:rFonts w:asciiTheme="minorHAnsi" w:hAnsiTheme="minorHAnsi" w:cstheme="minorHAnsi"/>
            <w:sz w:val="24"/>
            <w:szCs w:val="24"/>
            <w:lang w:val="es-MX"/>
            <w:rPrChange w:id="874" w:author="Shannon Sen Perdomo" w:date="2021-05-30T16:06:00Z">
              <w:rPr>
                <w:rFonts w:asciiTheme="minorHAnsi" w:hAnsiTheme="minorHAnsi" w:cstheme="minorHAnsi"/>
                <w:lang w:val="es-MX"/>
              </w:rPr>
            </w:rPrChange>
          </w:rPr>
          <w:t xml:space="preserve">estipularan al estudiante </w:t>
        </w:r>
      </w:ins>
      <w:ins w:id="875" w:author="Shannon Sen Perdomo" w:date="2021-05-30T15:04:00Z">
        <w:r w:rsidR="00525782" w:rsidRPr="00BD2850">
          <w:rPr>
            <w:rFonts w:asciiTheme="minorHAnsi" w:hAnsiTheme="minorHAnsi" w:cstheme="minorHAnsi"/>
            <w:sz w:val="24"/>
            <w:szCs w:val="24"/>
            <w:lang w:val="es-MX"/>
            <w:rPrChange w:id="876" w:author="Shannon Sen Perdomo" w:date="2021-05-30T16:06:00Z">
              <w:rPr>
                <w:rFonts w:asciiTheme="minorHAnsi" w:hAnsiTheme="minorHAnsi" w:cstheme="minorHAnsi"/>
                <w:lang w:val="es-MX"/>
              </w:rPr>
            </w:rPrChange>
          </w:rPr>
          <w:t>un</w:t>
        </w:r>
      </w:ins>
      <w:ins w:id="877" w:author="Shannon Sen Perdomo" w:date="2021-05-30T15:05:00Z">
        <w:r w:rsidR="00525782" w:rsidRPr="00BD2850">
          <w:rPr>
            <w:rFonts w:asciiTheme="minorHAnsi" w:hAnsiTheme="minorHAnsi" w:cstheme="minorHAnsi"/>
            <w:sz w:val="24"/>
            <w:szCs w:val="24"/>
            <w:lang w:val="es-MX"/>
            <w:rPrChange w:id="878" w:author="Shannon Sen Perdomo" w:date="2021-05-30T16:06:00Z">
              <w:rPr>
                <w:rFonts w:asciiTheme="minorHAnsi" w:hAnsiTheme="minorHAnsi" w:cstheme="minorHAnsi"/>
                <w:lang w:val="es-MX"/>
              </w:rPr>
            </w:rPrChange>
          </w:rPr>
          <w:t xml:space="preserve"> psicólogo profesional.</w:t>
        </w:r>
      </w:ins>
      <w:ins w:id="879" w:author="Shannon Sen Perdomo" w:date="2021-05-30T15:07:00Z">
        <w:r w:rsidR="004D49F1" w:rsidRPr="00BD2850">
          <w:rPr>
            <w:rFonts w:asciiTheme="minorHAnsi" w:hAnsiTheme="minorHAnsi" w:cstheme="minorHAnsi"/>
            <w:sz w:val="24"/>
            <w:szCs w:val="24"/>
            <w:lang w:val="es-MX"/>
            <w:rPrChange w:id="880" w:author="Shannon Sen Perdomo" w:date="2021-05-30T16:06:00Z">
              <w:rPr>
                <w:rFonts w:asciiTheme="minorHAnsi" w:hAnsiTheme="minorHAnsi" w:cstheme="minorHAnsi"/>
                <w:lang w:val="es-MX"/>
              </w:rPr>
            </w:rPrChange>
          </w:rPr>
          <w:t xml:space="preserve"> </w:t>
        </w:r>
      </w:ins>
      <w:ins w:id="881" w:author="Shannon Sen Perdomo" w:date="2021-05-30T15:10:00Z">
        <w:r w:rsidR="004D4D17" w:rsidRPr="00BD2850">
          <w:rPr>
            <w:rFonts w:asciiTheme="minorHAnsi" w:hAnsiTheme="minorHAnsi" w:cstheme="minorHAnsi"/>
            <w:sz w:val="24"/>
            <w:szCs w:val="24"/>
            <w:lang w:val="es-MX"/>
            <w:rPrChange w:id="882" w:author="Shannon Sen Perdomo" w:date="2021-05-30T16:06:00Z">
              <w:rPr>
                <w:rFonts w:asciiTheme="minorHAnsi" w:hAnsiTheme="minorHAnsi" w:cstheme="minorHAnsi"/>
                <w:lang w:val="es-MX"/>
              </w:rPr>
            </w:rPrChange>
          </w:rPr>
          <w:t>El calendario nos servirá para poder organizar todos los procesos que realizaremos durante el desarrollo de la aplicación</w:t>
        </w:r>
      </w:ins>
      <w:ins w:id="883" w:author="Shannon Sen Perdomo" w:date="2021-05-30T15:11:00Z">
        <w:r w:rsidR="004D4D17" w:rsidRPr="00BD2850">
          <w:rPr>
            <w:rFonts w:asciiTheme="minorHAnsi" w:hAnsiTheme="minorHAnsi" w:cstheme="minorHAnsi"/>
            <w:sz w:val="24"/>
            <w:szCs w:val="24"/>
            <w:lang w:val="es-MX"/>
            <w:rPrChange w:id="884" w:author="Shannon Sen Perdomo" w:date="2021-05-30T16:06:00Z">
              <w:rPr>
                <w:rFonts w:asciiTheme="minorHAnsi" w:hAnsiTheme="minorHAnsi" w:cstheme="minorHAnsi"/>
                <w:lang w:val="es-MX"/>
              </w:rPr>
            </w:rPrChange>
          </w:rPr>
          <w:t>, también nos servirá para el costo de horas</w:t>
        </w:r>
      </w:ins>
      <w:ins w:id="885" w:author="Shannon Sen Perdomo" w:date="2021-05-30T15:12:00Z">
        <w:r w:rsidR="004D4D17" w:rsidRPr="00BD2850">
          <w:rPr>
            <w:rFonts w:asciiTheme="minorHAnsi" w:hAnsiTheme="minorHAnsi" w:cstheme="minorHAnsi"/>
            <w:sz w:val="24"/>
            <w:szCs w:val="24"/>
            <w:lang w:val="es-MX"/>
            <w:rPrChange w:id="886" w:author="Shannon Sen Perdomo" w:date="2021-05-30T16:06:00Z">
              <w:rPr>
                <w:rFonts w:asciiTheme="minorHAnsi" w:hAnsiTheme="minorHAnsi" w:cstheme="minorHAnsi"/>
                <w:lang w:val="es-MX"/>
              </w:rPr>
            </w:rPrChange>
          </w:rPr>
          <w:t xml:space="preserve"> por trabajador y se agregará el extra de los recursos que utilizaremos durante el tiempo de </w:t>
        </w:r>
      </w:ins>
      <w:ins w:id="887" w:author="Shannon Sen Perdomo" w:date="2021-05-30T15:42:00Z">
        <w:r w:rsidR="00AF477B" w:rsidRPr="00BD2850">
          <w:rPr>
            <w:rFonts w:asciiTheme="minorHAnsi" w:hAnsiTheme="minorHAnsi" w:cstheme="minorHAnsi"/>
            <w:sz w:val="24"/>
            <w:szCs w:val="24"/>
            <w:lang w:val="es-MX"/>
            <w:rPrChange w:id="888" w:author="Shannon Sen Perdomo" w:date="2021-05-30T16:06:00Z">
              <w:rPr>
                <w:rFonts w:asciiTheme="minorHAnsi" w:hAnsiTheme="minorHAnsi" w:cstheme="minorHAnsi"/>
                <w:lang w:val="es-MX"/>
              </w:rPr>
            </w:rPrChange>
          </w:rPr>
          <w:t xml:space="preserve">trabajo. </w:t>
        </w:r>
      </w:ins>
      <w:ins w:id="889" w:author="Shannon Sen Perdomo" w:date="2021-05-30T15:43:00Z">
        <w:r w:rsidR="00AF477B" w:rsidRPr="00BD2850">
          <w:rPr>
            <w:rFonts w:asciiTheme="minorHAnsi" w:hAnsiTheme="minorHAnsi" w:cstheme="minorHAnsi"/>
            <w:sz w:val="24"/>
            <w:szCs w:val="24"/>
            <w:lang w:val="es-MX"/>
            <w:rPrChange w:id="890" w:author="Shannon Sen Perdomo" w:date="2021-05-30T16:06:00Z">
              <w:rPr>
                <w:rFonts w:asciiTheme="minorHAnsi" w:hAnsiTheme="minorHAnsi" w:cstheme="minorHAnsi"/>
                <w:lang w:val="es-MX"/>
              </w:rPr>
            </w:rPrChange>
          </w:rPr>
          <w:t>El</w:t>
        </w:r>
      </w:ins>
      <w:ins w:id="891" w:author="Shannon Sen Perdomo" w:date="2021-05-30T15:50:00Z">
        <w:r w:rsidR="00AF477B" w:rsidRPr="00BD2850">
          <w:rPr>
            <w:rFonts w:asciiTheme="minorHAnsi" w:hAnsiTheme="minorHAnsi" w:cstheme="minorHAnsi"/>
            <w:sz w:val="24"/>
            <w:szCs w:val="24"/>
            <w:lang w:val="es-MX"/>
            <w:rPrChange w:id="892" w:author="Shannon Sen Perdomo" w:date="2021-05-30T16:06:00Z">
              <w:rPr>
                <w:rFonts w:asciiTheme="minorHAnsi" w:hAnsiTheme="minorHAnsi" w:cstheme="minorHAnsi"/>
                <w:lang w:val="es-MX"/>
              </w:rPr>
            </w:rPrChange>
          </w:rPr>
          <w:t xml:space="preserve"> </w:t>
        </w:r>
      </w:ins>
      <w:ins w:id="893" w:author="Shannon Sen Perdomo" w:date="2021-05-30T15:43:00Z">
        <w:r w:rsidR="00AF477B" w:rsidRPr="00BD2850">
          <w:rPr>
            <w:rFonts w:asciiTheme="minorHAnsi" w:hAnsiTheme="minorHAnsi" w:cstheme="minorHAnsi"/>
            <w:sz w:val="24"/>
            <w:szCs w:val="24"/>
            <w:lang w:val="es-MX"/>
            <w:rPrChange w:id="894" w:author="Shannon Sen Perdomo" w:date="2021-05-30T16:06:00Z">
              <w:rPr>
                <w:rFonts w:asciiTheme="minorHAnsi" w:hAnsiTheme="minorHAnsi" w:cstheme="minorHAnsi"/>
                <w:lang w:val="es-MX"/>
              </w:rPr>
            </w:rPrChange>
          </w:rPr>
          <w:t>modelo cascada</w:t>
        </w:r>
      </w:ins>
      <w:ins w:id="895" w:author="Shannon Sen Perdomo" w:date="2021-05-30T15:42:00Z">
        <w:r w:rsidR="00AF477B" w:rsidRPr="00BD2850">
          <w:rPr>
            <w:rFonts w:asciiTheme="minorHAnsi" w:hAnsiTheme="minorHAnsi" w:cstheme="minorHAnsi"/>
            <w:sz w:val="24"/>
            <w:szCs w:val="24"/>
            <w:lang w:val="es-MX"/>
            <w:rPrChange w:id="896" w:author="Shannon Sen Perdomo" w:date="2021-05-30T16:06:00Z">
              <w:rPr>
                <w:rFonts w:asciiTheme="minorHAnsi" w:hAnsiTheme="minorHAnsi" w:cstheme="minorHAnsi"/>
                <w:lang w:val="es-MX"/>
              </w:rPr>
            </w:rPrChange>
          </w:rPr>
          <w:t xml:space="preserve"> fue empleado para clasificar el calendario de actividades</w:t>
        </w:r>
      </w:ins>
      <w:ins w:id="897" w:author="Shannon Sen Perdomo" w:date="2021-05-30T15:43:00Z">
        <w:r w:rsidR="00AF477B" w:rsidRPr="00BD2850">
          <w:rPr>
            <w:rFonts w:asciiTheme="minorHAnsi" w:hAnsiTheme="minorHAnsi" w:cstheme="minorHAnsi"/>
            <w:sz w:val="24"/>
            <w:szCs w:val="24"/>
            <w:lang w:val="es-MX"/>
            <w:rPrChange w:id="898" w:author="Shannon Sen Perdomo" w:date="2021-05-30T16:06:00Z">
              <w:rPr>
                <w:rFonts w:asciiTheme="minorHAnsi" w:hAnsiTheme="minorHAnsi" w:cstheme="minorHAnsi"/>
                <w:lang w:val="es-MX"/>
              </w:rPr>
            </w:rPrChange>
          </w:rPr>
          <w:t xml:space="preserve"> y reciclado para los costos y recursos, en donde utilizamos</w:t>
        </w:r>
      </w:ins>
      <w:ins w:id="899" w:author="Shannon Sen Perdomo" w:date="2021-05-30T15:45:00Z">
        <w:r w:rsidR="00AF477B" w:rsidRPr="00BD2850">
          <w:rPr>
            <w:rFonts w:asciiTheme="minorHAnsi" w:hAnsiTheme="minorHAnsi" w:cstheme="minorHAnsi"/>
            <w:sz w:val="24"/>
            <w:szCs w:val="24"/>
            <w:lang w:val="es-MX"/>
            <w:rPrChange w:id="900" w:author="Shannon Sen Perdomo" w:date="2021-05-30T16:06:00Z">
              <w:rPr>
                <w:rFonts w:asciiTheme="minorHAnsi" w:hAnsiTheme="minorHAnsi" w:cstheme="minorHAnsi"/>
                <w:lang w:val="es-MX"/>
              </w:rPr>
            </w:rPrChange>
          </w:rPr>
          <w:t xml:space="preserve"> la plantilla de horarios y costos de Konigi</w:t>
        </w:r>
      </w:ins>
      <w:ins w:id="901" w:author="Shannon Sen Perdomo" w:date="2021-05-30T15:47:00Z">
        <w:r w:rsidR="00AF477B" w:rsidRPr="00BD2850">
          <w:rPr>
            <w:rFonts w:asciiTheme="minorHAnsi" w:hAnsiTheme="minorHAnsi" w:cstheme="minorHAnsi"/>
            <w:sz w:val="24"/>
            <w:szCs w:val="24"/>
            <w:lang w:val="es-MX"/>
            <w:rPrChange w:id="902" w:author="Shannon Sen Perdomo" w:date="2021-05-30T16:06:00Z">
              <w:rPr>
                <w:rFonts w:asciiTheme="minorHAnsi" w:hAnsiTheme="minorHAnsi" w:cstheme="minorHAnsi"/>
                <w:lang w:val="es-MX"/>
              </w:rPr>
            </w:rPrChange>
          </w:rPr>
          <w:t xml:space="preserve"> (Se encuentra referenciado), dentro de la plantilla establecimos el costo/hora del </w:t>
        </w:r>
      </w:ins>
      <w:ins w:id="903" w:author="Shannon Sen Perdomo" w:date="2021-05-30T15:48:00Z">
        <w:r w:rsidR="00AF477B" w:rsidRPr="00BD2850">
          <w:rPr>
            <w:rFonts w:asciiTheme="minorHAnsi" w:hAnsiTheme="minorHAnsi" w:cstheme="minorHAnsi"/>
            <w:sz w:val="24"/>
            <w:szCs w:val="24"/>
            <w:lang w:val="es-MX"/>
            <w:rPrChange w:id="904" w:author="Shannon Sen Perdomo" w:date="2021-05-30T16:06:00Z">
              <w:rPr>
                <w:rFonts w:asciiTheme="minorHAnsi" w:hAnsiTheme="minorHAnsi" w:cstheme="minorHAnsi"/>
                <w:lang w:val="es-MX"/>
              </w:rPr>
            </w:rPrChange>
          </w:rPr>
          <w:t>trabajador</w:t>
        </w:r>
      </w:ins>
      <w:ins w:id="905" w:author="Shannon Sen Perdomo" w:date="2021-05-30T15:47:00Z">
        <w:r w:rsidR="00AF477B" w:rsidRPr="00BD2850">
          <w:rPr>
            <w:rFonts w:asciiTheme="minorHAnsi" w:hAnsiTheme="minorHAnsi" w:cstheme="minorHAnsi"/>
            <w:sz w:val="24"/>
            <w:szCs w:val="24"/>
            <w:lang w:val="es-MX"/>
            <w:rPrChange w:id="906" w:author="Shannon Sen Perdomo" w:date="2021-05-30T16:06:00Z">
              <w:rPr>
                <w:rFonts w:asciiTheme="minorHAnsi" w:hAnsiTheme="minorHAnsi" w:cstheme="minorHAnsi"/>
                <w:lang w:val="es-MX"/>
              </w:rPr>
            </w:rPrChange>
          </w:rPr>
          <w:t xml:space="preserve"> y los recursos,</w:t>
        </w:r>
      </w:ins>
      <w:ins w:id="907" w:author="Shannon Sen Perdomo" w:date="2021-05-30T15:48:00Z">
        <w:r w:rsidR="00AF477B" w:rsidRPr="00BD2850">
          <w:rPr>
            <w:rFonts w:asciiTheme="minorHAnsi" w:hAnsiTheme="minorHAnsi" w:cstheme="minorHAnsi"/>
            <w:sz w:val="24"/>
            <w:szCs w:val="24"/>
            <w:lang w:val="es-MX"/>
            <w:rPrChange w:id="908" w:author="Shannon Sen Perdomo" w:date="2021-05-30T16:06:00Z">
              <w:rPr>
                <w:rFonts w:asciiTheme="minorHAnsi" w:hAnsiTheme="minorHAnsi" w:cstheme="minorHAnsi"/>
                <w:lang w:val="es-MX"/>
              </w:rPr>
            </w:rPrChange>
          </w:rPr>
          <w:t xml:space="preserve"> dando un total de $432,517.50 pesos y $144,172.50 de ganancias. Respecto a las cuestiones</w:t>
        </w:r>
      </w:ins>
      <w:ins w:id="909" w:author="Shannon Sen Perdomo" w:date="2021-05-30T15:49:00Z">
        <w:r w:rsidR="00AF477B" w:rsidRPr="00BD2850">
          <w:rPr>
            <w:rFonts w:asciiTheme="minorHAnsi" w:hAnsiTheme="minorHAnsi" w:cstheme="minorHAnsi"/>
            <w:sz w:val="24"/>
            <w:szCs w:val="24"/>
            <w:lang w:val="es-MX"/>
            <w:rPrChange w:id="910" w:author="Shannon Sen Perdomo" w:date="2021-05-30T16:06:00Z">
              <w:rPr>
                <w:rFonts w:asciiTheme="minorHAnsi" w:hAnsiTheme="minorHAnsi" w:cstheme="minorHAnsi"/>
                <w:lang w:val="es-MX"/>
              </w:rPr>
            </w:rPrChange>
          </w:rPr>
          <w:t xml:space="preserve"> abiertas, aun tenemos pendientes por realizar como es el caso de la generación de bocetos de la interfaz de usuario</w:t>
        </w:r>
      </w:ins>
      <w:ins w:id="911" w:author="Shannon Sen Perdomo" w:date="2021-05-30T15:50:00Z">
        <w:r w:rsidR="00AF477B" w:rsidRPr="00BD2850">
          <w:rPr>
            <w:rFonts w:asciiTheme="minorHAnsi" w:hAnsiTheme="minorHAnsi" w:cstheme="minorHAnsi"/>
            <w:sz w:val="24"/>
            <w:szCs w:val="24"/>
            <w:lang w:val="es-MX"/>
            <w:rPrChange w:id="912" w:author="Shannon Sen Perdomo" w:date="2021-05-30T16:06:00Z">
              <w:rPr>
                <w:rFonts w:asciiTheme="minorHAnsi" w:hAnsiTheme="minorHAnsi" w:cstheme="minorHAnsi"/>
                <w:lang w:val="es-MX"/>
              </w:rPr>
            </w:rPrChange>
          </w:rPr>
          <w:t xml:space="preserve"> y</w:t>
        </w:r>
      </w:ins>
      <w:ins w:id="913" w:author="Shannon Sen Perdomo" w:date="2021-05-30T15:49:00Z">
        <w:r w:rsidR="00AF477B" w:rsidRPr="00BD2850">
          <w:rPr>
            <w:rFonts w:asciiTheme="minorHAnsi" w:hAnsiTheme="minorHAnsi" w:cstheme="minorHAnsi"/>
            <w:sz w:val="24"/>
            <w:szCs w:val="24"/>
            <w:lang w:val="es-MX"/>
            <w:rPrChange w:id="914" w:author="Shannon Sen Perdomo" w:date="2021-05-30T16:06:00Z">
              <w:rPr>
                <w:rFonts w:asciiTheme="minorHAnsi" w:hAnsiTheme="minorHAnsi" w:cstheme="minorHAnsi"/>
                <w:lang w:val="es-MX"/>
              </w:rPr>
            </w:rPrChange>
          </w:rPr>
          <w:t xml:space="preserve"> la revisión de los escenarios (se agrego solamente una persona con su perfil y escenario correspondiente)</w:t>
        </w:r>
      </w:ins>
      <w:ins w:id="915" w:author="Shannon Sen Perdomo" w:date="2021-05-30T15:50:00Z">
        <w:r w:rsidR="00AF477B" w:rsidRPr="00BD2850">
          <w:rPr>
            <w:rFonts w:asciiTheme="minorHAnsi" w:hAnsiTheme="minorHAnsi" w:cstheme="minorHAnsi"/>
            <w:sz w:val="24"/>
            <w:szCs w:val="24"/>
            <w:lang w:val="es-MX"/>
            <w:rPrChange w:id="916" w:author="Shannon Sen Perdomo" w:date="2021-05-30T16:06:00Z">
              <w:rPr>
                <w:rFonts w:asciiTheme="minorHAnsi" w:hAnsiTheme="minorHAnsi" w:cstheme="minorHAnsi"/>
                <w:lang w:val="es-MX"/>
              </w:rPr>
            </w:rPrChange>
          </w:rPr>
          <w:t>.</w:t>
        </w:r>
      </w:ins>
    </w:p>
    <w:sectPr w:rsidR="009A140E" w:rsidRPr="00BD2850" w:rsidSect="0043546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B3BA0" w14:textId="77777777" w:rsidR="009E1E53" w:rsidRDefault="009E1E53" w:rsidP="00366E4D">
      <w:pPr>
        <w:spacing w:before="0" w:after="0" w:line="240" w:lineRule="auto"/>
      </w:pPr>
      <w:r>
        <w:separator/>
      </w:r>
    </w:p>
  </w:endnote>
  <w:endnote w:type="continuationSeparator" w:id="0">
    <w:p w14:paraId="03A9607A" w14:textId="77777777" w:rsidR="009E1E53" w:rsidRDefault="009E1E53" w:rsidP="00366E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843057"/>
      <w:docPartObj>
        <w:docPartGallery w:val="Page Numbers (Bottom of Page)"/>
        <w:docPartUnique/>
      </w:docPartObj>
    </w:sdtPr>
    <w:sdtEndPr>
      <w:rPr>
        <w:noProof/>
      </w:rPr>
    </w:sdtEndPr>
    <w:sdtContent>
      <w:p w14:paraId="71E8592F" w14:textId="77777777"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sdtContent>
  </w:sdt>
  <w:p w14:paraId="79B25389"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EndPr/>
    <w:sdtContent>
      <w:p w14:paraId="11301E28" w14:textId="77777777" w:rsidR="00435466" w:rsidRDefault="00435466">
        <w:pPr>
          <w:pStyle w:val="Piedepgina"/>
          <w:jc w:val="right"/>
        </w:pPr>
        <w:r>
          <w:fldChar w:fldCharType="begin"/>
        </w:r>
        <w:r>
          <w:instrText>PAGE   \* MERGEFORMAT</w:instrText>
        </w:r>
        <w:r>
          <w:fldChar w:fldCharType="separate"/>
        </w:r>
        <w:r w:rsidR="005872EC" w:rsidRPr="005872EC">
          <w:rPr>
            <w:noProof/>
            <w:lang w:val="es-ES"/>
          </w:rPr>
          <w:t>i</w:t>
        </w:r>
        <w:r>
          <w:fldChar w:fldCharType="end"/>
        </w:r>
      </w:p>
    </w:sdtContent>
  </w:sdt>
  <w:p w14:paraId="7E019C46"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DAD31" w14:textId="77777777" w:rsidR="009E1E53" w:rsidRDefault="009E1E53" w:rsidP="00366E4D">
      <w:pPr>
        <w:spacing w:before="0" w:after="0" w:line="240" w:lineRule="auto"/>
      </w:pPr>
      <w:r>
        <w:separator/>
      </w:r>
    </w:p>
  </w:footnote>
  <w:footnote w:type="continuationSeparator" w:id="0">
    <w:p w14:paraId="00FCA7CA" w14:textId="77777777" w:rsidR="009E1E53" w:rsidRDefault="009E1E53" w:rsidP="00366E4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007E3" w14:textId="77777777" w:rsidR="006E7843" w:rsidRDefault="00366E4D">
    <w:pPr>
      <w:pStyle w:val="Encabezado"/>
    </w:pPr>
    <w:r>
      <w:rPr>
        <w:noProof/>
        <w:lang w:val="es-MX" w:eastAsia="es-MX"/>
      </w:rPr>
      <mc:AlternateContent>
        <mc:Choice Requires="wps">
          <w:drawing>
            <wp:anchor distT="0" distB="0" distL="114300" distR="114300" simplePos="0" relativeHeight="251660288" behindDoc="0" locked="0" layoutInCell="1" allowOverlap="1" wp14:anchorId="289D7F12" wp14:editId="3D209468">
              <wp:simplePos x="0" y="0"/>
              <wp:positionH relativeFrom="column">
                <wp:posOffset>1133475</wp:posOffset>
              </wp:positionH>
              <wp:positionV relativeFrom="paragraph">
                <wp:posOffset>-266700</wp:posOffset>
              </wp:positionV>
              <wp:extent cx="3486150" cy="7715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1F32531F"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68ABA114" w14:textId="77777777" w:rsidR="006E7843" w:rsidRPr="00366E4D" w:rsidRDefault="00821E01" w:rsidP="005F1234">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1B4F6DC9" w14:textId="2B071753" w:rsidR="006E7843" w:rsidRPr="00366E4D" w:rsidRDefault="00821E01" w:rsidP="005F1234">
                          <w:pPr>
                            <w:rPr>
                              <w:rFonts w:ascii="Arial" w:hAnsi="Arial"/>
                              <w:sz w:val="20"/>
                              <w:szCs w:val="20"/>
                              <w:lang w:val="es-MX"/>
                            </w:rPr>
                          </w:pPr>
                          <w:r w:rsidRPr="00366E4D">
                            <w:rPr>
                              <w:b/>
                              <w:sz w:val="20"/>
                              <w:szCs w:val="20"/>
                              <w:lang w:val="es-ES"/>
                            </w:rPr>
                            <w:t xml:space="preserve">PROYECTO: </w:t>
                          </w:r>
                          <w:ins w:id="41" w:author="Shannon Sen Perdomo" w:date="2021-05-30T16:58:00Z">
                            <w:r w:rsidR="00D71130">
                              <w:rPr>
                                <w:b/>
                                <w:color w:val="8064A2" w:themeColor="accent4"/>
                                <w:sz w:val="20"/>
                                <w:szCs w:val="20"/>
                                <w:lang w:val="es-ES"/>
                              </w:rPr>
                              <w:t>Overthinking</w:t>
                            </w:r>
                          </w:ins>
                          <w:del w:id="42" w:author="Shannon Sen Perdomo" w:date="2021-05-30T16:58:00Z">
                            <w:r w:rsidR="009D482F" w:rsidRPr="003779FC" w:rsidDel="00D71130">
                              <w:rPr>
                                <w:b/>
                                <w:color w:val="8064A2" w:themeColor="accent4"/>
                                <w:sz w:val="20"/>
                                <w:szCs w:val="20"/>
                                <w:lang w:val="es-ES"/>
                              </w:rPr>
                              <w:delText>[nombre proyecto]</w:delText>
                            </w:r>
                          </w:del>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D7F12" id="_x0000_t202" coordsize="21600,21600" o:spt="202" path="m,l,21600r21600,l21600,xe">
              <v:stroke joinstyle="miter"/>
              <v:path gradientshapeok="t" o:connecttype="rect"/>
            </v:shapetype>
            <v:shape id="Text Box 48" o:spid="_x0000_s1026" type="#_x0000_t202" style="position:absolute;margin-left:89.25pt;margin-top:-21pt;width:274.5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" strokeweight="3pt">
              <v:stroke linestyle="thinThick"/>
              <v:textbox>
                <w:txbxContent>
                  <w:p w14:paraId="1F32531F"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68ABA114" w14:textId="77777777" w:rsidR="006E7843" w:rsidRPr="00366E4D" w:rsidRDefault="00821E01" w:rsidP="005F1234">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1B4F6DC9" w14:textId="2B071753" w:rsidR="006E7843" w:rsidRPr="00366E4D" w:rsidRDefault="00821E01" w:rsidP="005F1234">
                    <w:pPr>
                      <w:rPr>
                        <w:rFonts w:ascii="Arial" w:hAnsi="Arial"/>
                        <w:sz w:val="20"/>
                        <w:szCs w:val="20"/>
                        <w:lang w:val="es-MX"/>
                      </w:rPr>
                    </w:pPr>
                    <w:r w:rsidRPr="00366E4D">
                      <w:rPr>
                        <w:b/>
                        <w:sz w:val="20"/>
                        <w:szCs w:val="20"/>
                        <w:lang w:val="es-ES"/>
                      </w:rPr>
                      <w:t xml:space="preserve">PROYECTO: </w:t>
                    </w:r>
                    <w:ins w:id="43" w:author="Shannon Sen Perdomo" w:date="2021-05-30T16:58:00Z">
                      <w:r w:rsidR="00D71130">
                        <w:rPr>
                          <w:b/>
                          <w:color w:val="8064A2" w:themeColor="accent4"/>
                          <w:sz w:val="20"/>
                          <w:szCs w:val="20"/>
                          <w:lang w:val="es-ES"/>
                        </w:rPr>
                        <w:t>Overthinking</w:t>
                      </w:r>
                    </w:ins>
                    <w:del w:id="44" w:author="Shannon Sen Perdomo" w:date="2021-05-30T16:58:00Z">
                      <w:r w:rsidR="009D482F" w:rsidRPr="003779FC" w:rsidDel="00D71130">
                        <w:rPr>
                          <w:b/>
                          <w:color w:val="8064A2" w:themeColor="accent4"/>
                          <w:sz w:val="20"/>
                          <w:szCs w:val="20"/>
                          <w:lang w:val="es-ES"/>
                        </w:rPr>
                        <w:delText>[nombre proyecto]</w:delText>
                      </w:r>
                    </w:del>
                  </w:p>
                </w:txbxContent>
              </v:textbox>
            </v:shape>
          </w:pict>
        </mc:Fallback>
      </mc:AlternateContent>
    </w:r>
    <w:r>
      <w:rPr>
        <w:noProof/>
        <w:lang w:val="es-MX" w:eastAsia="es-MX"/>
      </w:rPr>
      <w:drawing>
        <wp:anchor distT="0" distB="0" distL="114300" distR="114300" simplePos="0" relativeHeight="251659264" behindDoc="1" locked="0" layoutInCell="1" allowOverlap="1" wp14:anchorId="25EA1C78" wp14:editId="2152F466">
          <wp:simplePos x="0" y="0"/>
          <wp:positionH relativeFrom="column">
            <wp:posOffset>-489585</wp:posOffset>
          </wp:positionH>
          <wp:positionV relativeFrom="paragraph">
            <wp:posOffset>-382905</wp:posOffset>
          </wp:positionV>
          <wp:extent cx="1619250" cy="1204595"/>
          <wp:effectExtent l="0" t="0" r="0" b="0"/>
          <wp:wrapNone/>
          <wp:docPr id="1"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61312" behindDoc="0" locked="0" layoutInCell="1" allowOverlap="1" wp14:anchorId="0676A781" wp14:editId="1104A70E">
              <wp:simplePos x="0" y="0"/>
              <wp:positionH relativeFrom="column">
                <wp:posOffset>4619625</wp:posOffset>
              </wp:positionH>
              <wp:positionV relativeFrom="paragraph">
                <wp:posOffset>19050</wp:posOffset>
              </wp:positionV>
              <wp:extent cx="1635760" cy="4857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3DC0CC86" w14:textId="70E2EC23" w:rsidR="006E7843" w:rsidRDefault="00821E01" w:rsidP="005F1234">
                          <w:pPr>
                            <w:jc w:val="both"/>
                            <w:rPr>
                              <w:rFonts w:ascii="Arial" w:hAnsi="Arial" w:cs="Arial"/>
                              <w:b/>
                              <w:sz w:val="20"/>
                              <w:szCs w:val="20"/>
                              <w:lang w:val="es-MX"/>
                            </w:rPr>
                          </w:pPr>
                          <w:r w:rsidRPr="00366E4D">
                            <w:rPr>
                              <w:rFonts w:ascii="Arial" w:hAnsi="Arial" w:cs="Arial"/>
                              <w:b/>
                              <w:sz w:val="20"/>
                              <w:szCs w:val="20"/>
                              <w:lang w:val="es-MX"/>
                            </w:rPr>
                            <w:t xml:space="preserve">Fecha: </w:t>
                          </w:r>
                          <w:del w:id="45" w:author="Shannon Sen Perdomo" w:date="2021-05-30T16:58:00Z">
                            <w:r w:rsidR="009D482F" w:rsidRPr="00D43AC4" w:rsidDel="00D71130">
                              <w:rPr>
                                <w:rFonts w:ascii="Arial" w:hAnsi="Arial" w:cs="Arial"/>
                                <w:b/>
                                <w:color w:val="8064A2" w:themeColor="accent4"/>
                                <w:sz w:val="20"/>
                                <w:szCs w:val="20"/>
                                <w:lang w:val="es-MX"/>
                              </w:rPr>
                              <w:delText>[fecha de rev</w:delText>
                            </w:r>
                          </w:del>
                          <w:ins w:id="46" w:author="Shannon Sen Perdomo" w:date="2021-05-30T16:58:00Z">
                            <w:r w:rsidR="00D71130">
                              <w:rPr>
                                <w:rFonts w:ascii="Arial" w:hAnsi="Arial" w:cs="Arial"/>
                                <w:b/>
                                <w:color w:val="8064A2" w:themeColor="accent4"/>
                                <w:sz w:val="20"/>
                                <w:szCs w:val="20"/>
                                <w:lang w:val="es-MX"/>
                              </w:rPr>
                              <w:t>30/05/2021</w:t>
                            </w:r>
                          </w:ins>
                          <w:del w:id="47" w:author="Shannon Sen Perdomo" w:date="2021-05-30T16:58:00Z">
                            <w:r w:rsidR="009D482F" w:rsidRPr="00D43AC4" w:rsidDel="00D71130">
                              <w:rPr>
                                <w:rFonts w:ascii="Arial" w:hAnsi="Arial" w:cs="Arial"/>
                                <w:b/>
                                <w:color w:val="8064A2" w:themeColor="accent4"/>
                                <w:sz w:val="20"/>
                                <w:szCs w:val="20"/>
                                <w:lang w:val="es-MX"/>
                              </w:rPr>
                              <w:delText>]</w:delText>
                            </w:r>
                          </w:del>
                        </w:p>
                        <w:p w14:paraId="28730234" w14:textId="77777777" w:rsidR="00366E4D" w:rsidRPr="00366E4D" w:rsidRDefault="00366E4D" w:rsidP="005F1234">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6A781" id="Text Box 50" o:spid="_x0000_s1027" type="#_x0000_t202" style="position:absolute;margin-left:363.75pt;margin-top:1.5pt;width:128.8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" strokeweight="3pt">
              <v:stroke linestyle="thinThick"/>
              <v:textbox>
                <w:txbxContent>
                  <w:p w14:paraId="3DC0CC86" w14:textId="70E2EC23" w:rsidR="006E7843" w:rsidRDefault="00821E01" w:rsidP="005F1234">
                    <w:pPr>
                      <w:jc w:val="both"/>
                      <w:rPr>
                        <w:rFonts w:ascii="Arial" w:hAnsi="Arial" w:cs="Arial"/>
                        <w:b/>
                        <w:sz w:val="20"/>
                        <w:szCs w:val="20"/>
                        <w:lang w:val="es-MX"/>
                      </w:rPr>
                    </w:pPr>
                    <w:r w:rsidRPr="00366E4D">
                      <w:rPr>
                        <w:rFonts w:ascii="Arial" w:hAnsi="Arial" w:cs="Arial"/>
                        <w:b/>
                        <w:sz w:val="20"/>
                        <w:szCs w:val="20"/>
                        <w:lang w:val="es-MX"/>
                      </w:rPr>
                      <w:t xml:space="preserve">Fecha: </w:t>
                    </w:r>
                    <w:del w:id="48" w:author="Shannon Sen Perdomo" w:date="2021-05-30T16:58:00Z">
                      <w:r w:rsidR="009D482F" w:rsidRPr="00D43AC4" w:rsidDel="00D71130">
                        <w:rPr>
                          <w:rFonts w:ascii="Arial" w:hAnsi="Arial" w:cs="Arial"/>
                          <w:b/>
                          <w:color w:val="8064A2" w:themeColor="accent4"/>
                          <w:sz w:val="20"/>
                          <w:szCs w:val="20"/>
                          <w:lang w:val="es-MX"/>
                        </w:rPr>
                        <w:delText>[fecha de rev</w:delText>
                      </w:r>
                    </w:del>
                    <w:ins w:id="49" w:author="Shannon Sen Perdomo" w:date="2021-05-30T16:58:00Z">
                      <w:r w:rsidR="00D71130">
                        <w:rPr>
                          <w:rFonts w:ascii="Arial" w:hAnsi="Arial" w:cs="Arial"/>
                          <w:b/>
                          <w:color w:val="8064A2" w:themeColor="accent4"/>
                          <w:sz w:val="20"/>
                          <w:szCs w:val="20"/>
                          <w:lang w:val="es-MX"/>
                        </w:rPr>
                        <w:t>30/05/2021</w:t>
                      </w:r>
                    </w:ins>
                    <w:del w:id="50" w:author="Shannon Sen Perdomo" w:date="2021-05-30T16:58:00Z">
                      <w:r w:rsidR="009D482F" w:rsidRPr="00D43AC4" w:rsidDel="00D71130">
                        <w:rPr>
                          <w:rFonts w:ascii="Arial" w:hAnsi="Arial" w:cs="Arial"/>
                          <w:b/>
                          <w:color w:val="8064A2" w:themeColor="accent4"/>
                          <w:sz w:val="20"/>
                          <w:szCs w:val="20"/>
                          <w:lang w:val="es-MX"/>
                        </w:rPr>
                        <w:delText>]</w:delText>
                      </w:r>
                    </w:del>
                  </w:p>
                  <w:p w14:paraId="28730234" w14:textId="77777777" w:rsidR="00366E4D" w:rsidRPr="00366E4D" w:rsidRDefault="00366E4D" w:rsidP="005F1234">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62336" behindDoc="0" locked="0" layoutInCell="1" allowOverlap="1" wp14:anchorId="7A89777C" wp14:editId="06B9C11E">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289F1670" w14:textId="4C89FAD7" w:rsidR="006E7843" w:rsidRDefault="00821E01" w:rsidP="005F1234">
                          <w:pPr>
                            <w:rPr>
                              <w:rFonts w:ascii="Arial" w:hAnsi="Arial" w:cs="Arial"/>
                              <w:b/>
                              <w:sz w:val="20"/>
                              <w:szCs w:val="20"/>
                            </w:rPr>
                          </w:pPr>
                          <w:r w:rsidRPr="00366E4D">
                            <w:rPr>
                              <w:rFonts w:ascii="Arial" w:hAnsi="Arial" w:cs="Arial"/>
                              <w:b/>
                              <w:sz w:val="20"/>
                              <w:szCs w:val="20"/>
                            </w:rPr>
                            <w:t xml:space="preserve">Revision: </w:t>
                          </w:r>
                          <w:del w:id="51" w:author="Shannon Sen Perdomo" w:date="2021-05-30T16:59:00Z">
                            <w:r w:rsidR="009D482F" w:rsidRPr="00D43AC4" w:rsidDel="00D71130">
                              <w:rPr>
                                <w:rFonts w:ascii="Arial" w:hAnsi="Arial" w:cs="Arial"/>
                                <w:b/>
                                <w:color w:val="8064A2" w:themeColor="accent4"/>
                                <w:sz w:val="20"/>
                                <w:szCs w:val="20"/>
                              </w:rPr>
                              <w:delText>[número rev</w:delText>
                            </w:r>
                          </w:del>
                          <w:ins w:id="52" w:author="Shannon Sen Perdomo" w:date="2021-05-30T16:59:00Z">
                            <w:r w:rsidR="00D71130">
                              <w:rPr>
                                <w:rFonts w:ascii="Arial" w:hAnsi="Arial" w:cs="Arial"/>
                                <w:b/>
                                <w:color w:val="8064A2" w:themeColor="accent4"/>
                                <w:sz w:val="20"/>
                                <w:szCs w:val="20"/>
                              </w:rPr>
                              <w:t>3</w:t>
                            </w:r>
                          </w:ins>
                          <w:del w:id="53" w:author="Shannon Sen Perdomo" w:date="2021-05-30T16:59:00Z">
                            <w:r w:rsidR="009D482F" w:rsidRPr="00D43AC4" w:rsidDel="00D71130">
                              <w:rPr>
                                <w:rFonts w:ascii="Arial" w:hAnsi="Arial" w:cs="Arial"/>
                                <w:b/>
                                <w:color w:val="8064A2" w:themeColor="accent4"/>
                                <w:sz w:val="20"/>
                                <w:szCs w:val="20"/>
                              </w:rPr>
                              <w:delText>]</w:delText>
                            </w:r>
                          </w:del>
                        </w:p>
                        <w:p w14:paraId="7A2C91B0" w14:textId="77777777" w:rsidR="00A02EB8" w:rsidRPr="00366E4D" w:rsidRDefault="00A02EB8" w:rsidP="005F1234">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9777C" id="Text Box 49" o:spid="_x0000_s1028" type="#_x0000_t202" style="position:absolute;margin-left:363.75pt;margin-top:-21pt;width:128.8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" strokeweight="3pt">
              <v:stroke linestyle="thinThick"/>
              <v:textbox>
                <w:txbxContent>
                  <w:p w14:paraId="289F1670" w14:textId="4C89FAD7" w:rsidR="006E7843" w:rsidRDefault="00821E01" w:rsidP="005F1234">
                    <w:pPr>
                      <w:rPr>
                        <w:rFonts w:ascii="Arial" w:hAnsi="Arial" w:cs="Arial"/>
                        <w:b/>
                        <w:sz w:val="20"/>
                        <w:szCs w:val="20"/>
                      </w:rPr>
                    </w:pPr>
                    <w:r w:rsidRPr="00366E4D">
                      <w:rPr>
                        <w:rFonts w:ascii="Arial" w:hAnsi="Arial" w:cs="Arial"/>
                        <w:b/>
                        <w:sz w:val="20"/>
                        <w:szCs w:val="20"/>
                      </w:rPr>
                      <w:t xml:space="preserve">Revision: </w:t>
                    </w:r>
                    <w:del w:id="54" w:author="Shannon Sen Perdomo" w:date="2021-05-30T16:59:00Z">
                      <w:r w:rsidR="009D482F" w:rsidRPr="00D43AC4" w:rsidDel="00D71130">
                        <w:rPr>
                          <w:rFonts w:ascii="Arial" w:hAnsi="Arial" w:cs="Arial"/>
                          <w:b/>
                          <w:color w:val="8064A2" w:themeColor="accent4"/>
                          <w:sz w:val="20"/>
                          <w:szCs w:val="20"/>
                        </w:rPr>
                        <w:delText>[número rev</w:delText>
                      </w:r>
                    </w:del>
                    <w:ins w:id="55" w:author="Shannon Sen Perdomo" w:date="2021-05-30T16:59:00Z">
                      <w:r w:rsidR="00D71130">
                        <w:rPr>
                          <w:rFonts w:ascii="Arial" w:hAnsi="Arial" w:cs="Arial"/>
                          <w:b/>
                          <w:color w:val="8064A2" w:themeColor="accent4"/>
                          <w:sz w:val="20"/>
                          <w:szCs w:val="20"/>
                        </w:rPr>
                        <w:t>3</w:t>
                      </w:r>
                    </w:ins>
                    <w:del w:id="56" w:author="Shannon Sen Perdomo" w:date="2021-05-30T16:59:00Z">
                      <w:r w:rsidR="009D482F" w:rsidRPr="00D43AC4" w:rsidDel="00D71130">
                        <w:rPr>
                          <w:rFonts w:ascii="Arial" w:hAnsi="Arial" w:cs="Arial"/>
                          <w:b/>
                          <w:color w:val="8064A2" w:themeColor="accent4"/>
                          <w:sz w:val="20"/>
                          <w:szCs w:val="20"/>
                        </w:rPr>
                        <w:delText>]</w:delText>
                      </w:r>
                    </w:del>
                  </w:p>
                  <w:p w14:paraId="7A2C91B0" w14:textId="77777777" w:rsidR="00A02EB8" w:rsidRPr="00366E4D" w:rsidRDefault="00A02EB8" w:rsidP="005F1234">
                    <w:pPr>
                      <w:rPr>
                        <w:rFonts w:ascii="Arial" w:hAnsi="Arial" w:cs="Arial"/>
                        <w:sz w:val="20"/>
                        <w:szCs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2"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7"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2C32E71"/>
    <w:multiLevelType w:val="hybridMultilevel"/>
    <w:tmpl w:val="C8EA6674"/>
    <w:lvl w:ilvl="0" w:tplc="A0902AB4">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E6264B2"/>
    <w:multiLevelType w:val="hybridMultilevel"/>
    <w:tmpl w:val="39CEF1F6"/>
    <w:lvl w:ilvl="0" w:tplc="35E60EA4">
      <w:numFmt w:val="bullet"/>
      <w:lvlText w:val="-"/>
      <w:lvlJc w:val="left"/>
      <w:pPr>
        <w:ind w:left="720" w:hanging="360"/>
      </w:pPr>
      <w:rPr>
        <w:rFonts w:ascii="Calibri" w:eastAsia="Times New Roman"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F5E038F"/>
    <w:multiLevelType w:val="singleLevel"/>
    <w:tmpl w:val="0409000F"/>
    <w:lvl w:ilvl="0">
      <w:start w:val="1"/>
      <w:numFmt w:val="decimal"/>
      <w:lvlText w:val="%1."/>
      <w:lvlJc w:val="left"/>
      <w:pPr>
        <w:tabs>
          <w:tab w:val="num" w:pos="360"/>
        </w:tabs>
        <w:ind w:left="360" w:hanging="360"/>
      </w:pPr>
    </w:lvl>
  </w:abstractNum>
  <w:num w:numId="1">
    <w:abstractNumId w:val="6"/>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abstractNumId w:val="1"/>
  </w:num>
  <w:num w:numId="5">
    <w:abstractNumId w:val="16"/>
  </w:num>
  <w:num w:numId="6">
    <w:abstractNumId w:val="18"/>
  </w:num>
  <w:num w:numId="7">
    <w:abstractNumId w:val="9"/>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4"/>
  </w:num>
  <w:num w:numId="11">
    <w:abstractNumId w:val="10"/>
  </w:num>
  <w:num w:numId="12">
    <w:abstractNumId w:val="13"/>
  </w:num>
  <w:num w:numId="13">
    <w:abstractNumId w:val="2"/>
  </w:num>
  <w:num w:numId="14">
    <w:abstractNumId w:val="7"/>
  </w:num>
  <w:num w:numId="15">
    <w:abstractNumId w:val="5"/>
  </w:num>
  <w:num w:numId="16">
    <w:abstractNumId w:val="4"/>
  </w:num>
  <w:num w:numId="17">
    <w:abstractNumId w:val="15"/>
  </w:num>
  <w:num w:numId="18">
    <w:abstractNumId w:val="3"/>
  </w:num>
  <w:num w:numId="19">
    <w:abstractNumId w:val="8"/>
  </w:num>
  <w:num w:numId="2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Sen Perdomo">
    <w15:presenceInfo w15:providerId="Windows Live" w15:userId="90bc5b8a752ee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6E4D"/>
    <w:rsid w:val="000021AF"/>
    <w:rsid w:val="00011850"/>
    <w:rsid w:val="0003384F"/>
    <w:rsid w:val="00052D90"/>
    <w:rsid w:val="00054B51"/>
    <w:rsid w:val="000856A8"/>
    <w:rsid w:val="00093943"/>
    <w:rsid w:val="000B06D2"/>
    <w:rsid w:val="000B4153"/>
    <w:rsid w:val="000D38B0"/>
    <w:rsid w:val="000D6365"/>
    <w:rsid w:val="000D6AE9"/>
    <w:rsid w:val="000D7DED"/>
    <w:rsid w:val="000F3F3F"/>
    <w:rsid w:val="0010041D"/>
    <w:rsid w:val="0010568E"/>
    <w:rsid w:val="001061E5"/>
    <w:rsid w:val="00106666"/>
    <w:rsid w:val="001342BF"/>
    <w:rsid w:val="00134417"/>
    <w:rsid w:val="001415F5"/>
    <w:rsid w:val="00163903"/>
    <w:rsid w:val="0016418E"/>
    <w:rsid w:val="001658E6"/>
    <w:rsid w:val="001756F4"/>
    <w:rsid w:val="00180B2C"/>
    <w:rsid w:val="00187E0D"/>
    <w:rsid w:val="001D15DF"/>
    <w:rsid w:val="001D5047"/>
    <w:rsid w:val="001E367A"/>
    <w:rsid w:val="001E55CE"/>
    <w:rsid w:val="002534D3"/>
    <w:rsid w:val="0025692C"/>
    <w:rsid w:val="002570B8"/>
    <w:rsid w:val="00263850"/>
    <w:rsid w:val="002708B1"/>
    <w:rsid w:val="00270DB2"/>
    <w:rsid w:val="0028720F"/>
    <w:rsid w:val="002C78D2"/>
    <w:rsid w:val="002D40A0"/>
    <w:rsid w:val="002E4949"/>
    <w:rsid w:val="002E7168"/>
    <w:rsid w:val="0030793C"/>
    <w:rsid w:val="003109FE"/>
    <w:rsid w:val="00335013"/>
    <w:rsid w:val="00351430"/>
    <w:rsid w:val="0036229D"/>
    <w:rsid w:val="0036250A"/>
    <w:rsid w:val="00366E4D"/>
    <w:rsid w:val="003779FC"/>
    <w:rsid w:val="00381DD1"/>
    <w:rsid w:val="00385D2B"/>
    <w:rsid w:val="003A01AD"/>
    <w:rsid w:val="003C1535"/>
    <w:rsid w:val="004031AF"/>
    <w:rsid w:val="00405B0B"/>
    <w:rsid w:val="00406B4F"/>
    <w:rsid w:val="00435466"/>
    <w:rsid w:val="00441C9D"/>
    <w:rsid w:val="00495030"/>
    <w:rsid w:val="004952BB"/>
    <w:rsid w:val="004977A7"/>
    <w:rsid w:val="004B57E3"/>
    <w:rsid w:val="004B7652"/>
    <w:rsid w:val="004C2298"/>
    <w:rsid w:val="004C4F2A"/>
    <w:rsid w:val="004C70BC"/>
    <w:rsid w:val="004D49F1"/>
    <w:rsid w:val="004D4D17"/>
    <w:rsid w:val="00525782"/>
    <w:rsid w:val="00530917"/>
    <w:rsid w:val="005462FF"/>
    <w:rsid w:val="00550683"/>
    <w:rsid w:val="0056624F"/>
    <w:rsid w:val="0057650B"/>
    <w:rsid w:val="005872EC"/>
    <w:rsid w:val="00594389"/>
    <w:rsid w:val="005E4B5F"/>
    <w:rsid w:val="005E5FA3"/>
    <w:rsid w:val="006632E9"/>
    <w:rsid w:val="00665249"/>
    <w:rsid w:val="006668FE"/>
    <w:rsid w:val="00672836"/>
    <w:rsid w:val="006A0467"/>
    <w:rsid w:val="006A640B"/>
    <w:rsid w:val="006A7E95"/>
    <w:rsid w:val="006B0F42"/>
    <w:rsid w:val="00712DC9"/>
    <w:rsid w:val="00715426"/>
    <w:rsid w:val="00726651"/>
    <w:rsid w:val="00745914"/>
    <w:rsid w:val="00747175"/>
    <w:rsid w:val="00751300"/>
    <w:rsid w:val="00760E14"/>
    <w:rsid w:val="0076238C"/>
    <w:rsid w:val="007675B5"/>
    <w:rsid w:val="00786DB7"/>
    <w:rsid w:val="00795524"/>
    <w:rsid w:val="007A1B73"/>
    <w:rsid w:val="007B74FC"/>
    <w:rsid w:val="007F5EF5"/>
    <w:rsid w:val="00803152"/>
    <w:rsid w:val="00806EA3"/>
    <w:rsid w:val="00810937"/>
    <w:rsid w:val="00821E01"/>
    <w:rsid w:val="00825EB8"/>
    <w:rsid w:val="00826118"/>
    <w:rsid w:val="0083381A"/>
    <w:rsid w:val="008450DD"/>
    <w:rsid w:val="00851BE3"/>
    <w:rsid w:val="00873DB5"/>
    <w:rsid w:val="00890BFC"/>
    <w:rsid w:val="008B5F6D"/>
    <w:rsid w:val="00904C2B"/>
    <w:rsid w:val="0090645F"/>
    <w:rsid w:val="009224E5"/>
    <w:rsid w:val="009341AC"/>
    <w:rsid w:val="009426D9"/>
    <w:rsid w:val="00962752"/>
    <w:rsid w:val="00985829"/>
    <w:rsid w:val="009A140E"/>
    <w:rsid w:val="009C266B"/>
    <w:rsid w:val="009C321A"/>
    <w:rsid w:val="009D03D9"/>
    <w:rsid w:val="009D482F"/>
    <w:rsid w:val="009E1E53"/>
    <w:rsid w:val="009E337C"/>
    <w:rsid w:val="009E66CE"/>
    <w:rsid w:val="009E7444"/>
    <w:rsid w:val="009F3F6F"/>
    <w:rsid w:val="00A02EB8"/>
    <w:rsid w:val="00A06A27"/>
    <w:rsid w:val="00A209E5"/>
    <w:rsid w:val="00A245E0"/>
    <w:rsid w:val="00A27F30"/>
    <w:rsid w:val="00A37A4E"/>
    <w:rsid w:val="00A53E6B"/>
    <w:rsid w:val="00A564FE"/>
    <w:rsid w:val="00A6465E"/>
    <w:rsid w:val="00A66AEF"/>
    <w:rsid w:val="00AA2C6E"/>
    <w:rsid w:val="00AB1F1F"/>
    <w:rsid w:val="00AC5216"/>
    <w:rsid w:val="00AF02B1"/>
    <w:rsid w:val="00AF3CA0"/>
    <w:rsid w:val="00AF477B"/>
    <w:rsid w:val="00AF6E0A"/>
    <w:rsid w:val="00B03A56"/>
    <w:rsid w:val="00B161A7"/>
    <w:rsid w:val="00B25E8F"/>
    <w:rsid w:val="00B45885"/>
    <w:rsid w:val="00B55261"/>
    <w:rsid w:val="00B919D8"/>
    <w:rsid w:val="00B95DE5"/>
    <w:rsid w:val="00BA1F8D"/>
    <w:rsid w:val="00BA44FB"/>
    <w:rsid w:val="00BB4E9F"/>
    <w:rsid w:val="00BC3632"/>
    <w:rsid w:val="00BD2850"/>
    <w:rsid w:val="00BE42E6"/>
    <w:rsid w:val="00C03CFD"/>
    <w:rsid w:val="00C25378"/>
    <w:rsid w:val="00C258D7"/>
    <w:rsid w:val="00C41C8E"/>
    <w:rsid w:val="00C44E19"/>
    <w:rsid w:val="00C45938"/>
    <w:rsid w:val="00C523CD"/>
    <w:rsid w:val="00C82D0E"/>
    <w:rsid w:val="00C9449A"/>
    <w:rsid w:val="00CC6C6C"/>
    <w:rsid w:val="00CC6EE0"/>
    <w:rsid w:val="00CE3D6B"/>
    <w:rsid w:val="00CE7EF7"/>
    <w:rsid w:val="00CF5079"/>
    <w:rsid w:val="00D000CD"/>
    <w:rsid w:val="00D00242"/>
    <w:rsid w:val="00D27726"/>
    <w:rsid w:val="00D43AC4"/>
    <w:rsid w:val="00D43CC1"/>
    <w:rsid w:val="00D677E2"/>
    <w:rsid w:val="00D71130"/>
    <w:rsid w:val="00D803A7"/>
    <w:rsid w:val="00D8430C"/>
    <w:rsid w:val="00D90F3D"/>
    <w:rsid w:val="00DA33F1"/>
    <w:rsid w:val="00DB6445"/>
    <w:rsid w:val="00E7502A"/>
    <w:rsid w:val="00ED7A59"/>
    <w:rsid w:val="00F7430A"/>
    <w:rsid w:val="00F82103"/>
    <w:rsid w:val="00FA38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31ADA"/>
  <w15:docId w15:val="{08490C24-3B7C-4D95-8860-CD40C2AF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NormalWeb">
    <w:name w:val="Normal (Web)"/>
    <w:basedOn w:val="Normal"/>
    <w:uiPriority w:val="99"/>
    <w:semiHidden/>
    <w:unhideWhenUsed/>
    <w:rsid w:val="002E4949"/>
    <w:pPr>
      <w:spacing w:before="100" w:beforeAutospacing="1" w:after="100" w:afterAutospacing="1" w:line="240" w:lineRule="auto"/>
    </w:pPr>
    <w:rPr>
      <w:rFonts w:ascii="Times New Roman" w:hAnsi="Times New Roman"/>
      <w:sz w:val="24"/>
      <w:szCs w:val="24"/>
      <w:lang w:val="es-MX" w:eastAsia="es-MX"/>
    </w:rPr>
  </w:style>
  <w:style w:type="character" w:styleId="Mencinsinresolver">
    <w:name w:val="Unresolved Mention"/>
    <w:basedOn w:val="Fuentedeprrafopredeter"/>
    <w:uiPriority w:val="99"/>
    <w:semiHidden/>
    <w:unhideWhenUsed/>
    <w:rsid w:val="00141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256926">
      <w:bodyDiv w:val="1"/>
      <w:marLeft w:val="0"/>
      <w:marRight w:val="0"/>
      <w:marTop w:val="0"/>
      <w:marBottom w:val="0"/>
      <w:divBdr>
        <w:top w:val="none" w:sz="0" w:space="0" w:color="auto"/>
        <w:left w:val="none" w:sz="0" w:space="0" w:color="auto"/>
        <w:bottom w:val="none" w:sz="0" w:space="0" w:color="auto"/>
        <w:right w:val="none" w:sz="0" w:space="0" w:color="auto"/>
      </w:divBdr>
    </w:div>
    <w:div w:id="559443043">
      <w:bodyDiv w:val="1"/>
      <w:marLeft w:val="0"/>
      <w:marRight w:val="0"/>
      <w:marTop w:val="0"/>
      <w:marBottom w:val="0"/>
      <w:divBdr>
        <w:top w:val="none" w:sz="0" w:space="0" w:color="auto"/>
        <w:left w:val="none" w:sz="0" w:space="0" w:color="auto"/>
        <w:bottom w:val="none" w:sz="0" w:space="0" w:color="auto"/>
        <w:right w:val="none" w:sz="0" w:space="0" w:color="auto"/>
      </w:divBdr>
    </w:div>
    <w:div w:id="751202375">
      <w:bodyDiv w:val="1"/>
      <w:marLeft w:val="0"/>
      <w:marRight w:val="0"/>
      <w:marTop w:val="0"/>
      <w:marBottom w:val="0"/>
      <w:divBdr>
        <w:top w:val="none" w:sz="0" w:space="0" w:color="auto"/>
        <w:left w:val="none" w:sz="0" w:space="0" w:color="auto"/>
        <w:bottom w:val="none" w:sz="0" w:space="0" w:color="auto"/>
        <w:right w:val="none" w:sz="0" w:space="0" w:color="auto"/>
      </w:divBdr>
    </w:div>
    <w:div w:id="1344479702">
      <w:bodyDiv w:val="1"/>
      <w:marLeft w:val="0"/>
      <w:marRight w:val="0"/>
      <w:marTop w:val="0"/>
      <w:marBottom w:val="0"/>
      <w:divBdr>
        <w:top w:val="none" w:sz="0" w:space="0" w:color="auto"/>
        <w:left w:val="none" w:sz="0" w:space="0" w:color="auto"/>
        <w:bottom w:val="none" w:sz="0" w:space="0" w:color="auto"/>
        <w:right w:val="none" w:sz="0" w:space="0" w:color="auto"/>
      </w:divBdr>
    </w:div>
    <w:div w:id="1359504588">
      <w:bodyDiv w:val="1"/>
      <w:marLeft w:val="0"/>
      <w:marRight w:val="0"/>
      <w:marTop w:val="0"/>
      <w:marBottom w:val="0"/>
      <w:divBdr>
        <w:top w:val="none" w:sz="0" w:space="0" w:color="auto"/>
        <w:left w:val="none" w:sz="0" w:space="0" w:color="auto"/>
        <w:bottom w:val="none" w:sz="0" w:space="0" w:color="auto"/>
        <w:right w:val="none" w:sz="0" w:space="0" w:color="auto"/>
      </w:divBdr>
    </w:div>
    <w:div w:id="1577520610">
      <w:bodyDiv w:val="1"/>
      <w:marLeft w:val="0"/>
      <w:marRight w:val="0"/>
      <w:marTop w:val="0"/>
      <w:marBottom w:val="0"/>
      <w:divBdr>
        <w:top w:val="none" w:sz="0" w:space="0" w:color="auto"/>
        <w:left w:val="none" w:sz="0" w:space="0" w:color="auto"/>
        <w:bottom w:val="none" w:sz="0" w:space="0" w:color="auto"/>
        <w:right w:val="none" w:sz="0" w:space="0" w:color="auto"/>
      </w:divBdr>
    </w:div>
    <w:div w:id="178634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8</Pages>
  <Words>2046</Words>
  <Characters>11256</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definición del proyecto</vt:lpstr>
      <vt:lpstr/>
    </vt:vector>
  </TitlesOfParts>
  <Company>Personal</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creator>Oswaldo Ceballos Zavala</dc:creator>
  <cp:lastModifiedBy>Shannon Sen Perdomo</cp:lastModifiedBy>
  <cp:revision>50</cp:revision>
  <cp:lastPrinted>2011-05-20T22:51:00Z</cp:lastPrinted>
  <dcterms:created xsi:type="dcterms:W3CDTF">2011-10-07T04:23:00Z</dcterms:created>
  <dcterms:modified xsi:type="dcterms:W3CDTF">2021-05-30T22:02:00Z</dcterms:modified>
</cp:coreProperties>
</file>